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646E" w:rsidRDefault="00BD646E" w:rsidP="00BD646E">
      <w:pPr>
        <w:shd w:val="clear" w:color="auto" w:fill="FFFFFF"/>
        <w:spacing w:after="360" w:line="330" w:lineRule="atLeast"/>
        <w:textAlignment w:val="baseline"/>
        <w:rPr>
          <w:rFonts w:ascii="Arial" w:eastAsia="Times New Roman" w:hAnsi="Arial" w:cs="Arial"/>
          <w:color w:val="222222"/>
          <w:sz w:val="23"/>
          <w:szCs w:val="23"/>
        </w:rPr>
      </w:pPr>
      <w:r w:rsidRPr="00BD646E">
        <w:rPr>
          <w:rFonts w:ascii="Arial" w:eastAsia="Times New Roman" w:hAnsi="Arial" w:cs="Arial"/>
          <w:color w:val="222222"/>
          <w:sz w:val="23"/>
          <w:szCs w:val="23"/>
        </w:rPr>
        <w:t>This is a step-by-step guide for beginner musicians and singer-songwriters. This post can help you and give you a couple a few interesting tips and tricks for your work. Here we go.</w:t>
      </w:r>
    </w:p>
    <w:p w:rsidR="00BD646E" w:rsidRPr="00BD646E" w:rsidRDefault="00BD646E" w:rsidP="00BD646E">
      <w:pPr>
        <w:shd w:val="clear" w:color="auto" w:fill="FFFFFF"/>
        <w:spacing w:after="360" w:line="330" w:lineRule="atLeast"/>
        <w:textAlignment w:val="baseline"/>
        <w:rPr>
          <w:rFonts w:ascii="Arial" w:eastAsia="Times New Roman" w:hAnsi="Arial" w:cs="Arial"/>
          <w:color w:val="222222"/>
          <w:sz w:val="23"/>
          <w:szCs w:val="23"/>
        </w:rPr>
      </w:pPr>
      <w:proofErr w:type="spellStart"/>
      <w:proofErr w:type="gramStart"/>
      <w:r>
        <w:rPr>
          <w:rFonts w:ascii="Arial" w:eastAsia="Times New Roman" w:hAnsi="Arial" w:cs="Arial"/>
          <w:color w:val="222222"/>
          <w:sz w:val="23"/>
          <w:szCs w:val="23"/>
        </w:rPr>
        <w:t>Đây</w:t>
      </w:r>
      <w:proofErr w:type="spellEnd"/>
      <w:r>
        <w:rPr>
          <w:rFonts w:ascii="Arial" w:eastAsia="Times New Roman" w:hAnsi="Arial" w:cs="Arial"/>
          <w:color w:val="222222"/>
          <w:sz w:val="23"/>
          <w:szCs w:val="23"/>
        </w:rPr>
        <w:t xml:space="preserve"> </w:t>
      </w:r>
      <w:proofErr w:type="spellStart"/>
      <w:r>
        <w:rPr>
          <w:rFonts w:ascii="Arial" w:eastAsia="Times New Roman" w:hAnsi="Arial" w:cs="Arial"/>
          <w:color w:val="222222"/>
          <w:sz w:val="23"/>
          <w:szCs w:val="23"/>
        </w:rPr>
        <w:t>là</w:t>
      </w:r>
      <w:proofErr w:type="spellEnd"/>
      <w:r>
        <w:rPr>
          <w:rFonts w:ascii="Arial" w:eastAsia="Times New Roman" w:hAnsi="Arial" w:cs="Arial"/>
          <w:color w:val="222222"/>
          <w:sz w:val="23"/>
          <w:szCs w:val="23"/>
        </w:rPr>
        <w:t xml:space="preserve"> </w:t>
      </w:r>
      <w:proofErr w:type="spellStart"/>
      <w:r>
        <w:rPr>
          <w:rFonts w:ascii="Arial" w:eastAsia="Times New Roman" w:hAnsi="Arial" w:cs="Arial"/>
          <w:color w:val="222222"/>
          <w:sz w:val="23"/>
          <w:szCs w:val="23"/>
        </w:rPr>
        <w:t>hướng</w:t>
      </w:r>
      <w:proofErr w:type="spellEnd"/>
      <w:r>
        <w:rPr>
          <w:rFonts w:ascii="Arial" w:eastAsia="Times New Roman" w:hAnsi="Arial" w:cs="Arial"/>
          <w:color w:val="222222"/>
          <w:sz w:val="23"/>
          <w:szCs w:val="23"/>
        </w:rPr>
        <w:t xml:space="preserve"> </w:t>
      </w:r>
      <w:proofErr w:type="spellStart"/>
      <w:r>
        <w:rPr>
          <w:rFonts w:ascii="Arial" w:eastAsia="Times New Roman" w:hAnsi="Arial" w:cs="Arial"/>
          <w:color w:val="222222"/>
          <w:sz w:val="23"/>
          <w:szCs w:val="23"/>
        </w:rPr>
        <w:t>dẫn</w:t>
      </w:r>
      <w:proofErr w:type="spellEnd"/>
      <w:r>
        <w:rPr>
          <w:rFonts w:ascii="Arial" w:eastAsia="Times New Roman" w:hAnsi="Arial" w:cs="Arial"/>
          <w:color w:val="222222"/>
          <w:sz w:val="23"/>
          <w:szCs w:val="23"/>
        </w:rPr>
        <w:t xml:space="preserve"> </w:t>
      </w:r>
      <w:proofErr w:type="spellStart"/>
      <w:r>
        <w:rPr>
          <w:rFonts w:ascii="Arial" w:eastAsia="Times New Roman" w:hAnsi="Arial" w:cs="Arial"/>
          <w:color w:val="222222"/>
          <w:sz w:val="23"/>
          <w:szCs w:val="23"/>
        </w:rPr>
        <w:t>từng</w:t>
      </w:r>
      <w:proofErr w:type="spellEnd"/>
      <w:r>
        <w:rPr>
          <w:rFonts w:ascii="Arial" w:eastAsia="Times New Roman" w:hAnsi="Arial" w:cs="Arial"/>
          <w:color w:val="222222"/>
          <w:sz w:val="23"/>
          <w:szCs w:val="23"/>
        </w:rPr>
        <w:t xml:space="preserve"> </w:t>
      </w:r>
      <w:proofErr w:type="spellStart"/>
      <w:r>
        <w:rPr>
          <w:rFonts w:ascii="Arial" w:eastAsia="Times New Roman" w:hAnsi="Arial" w:cs="Arial"/>
          <w:color w:val="222222"/>
          <w:sz w:val="23"/>
          <w:szCs w:val="23"/>
        </w:rPr>
        <w:t>bước</w:t>
      </w:r>
      <w:proofErr w:type="spellEnd"/>
      <w:r>
        <w:rPr>
          <w:rFonts w:ascii="Arial" w:eastAsia="Times New Roman" w:hAnsi="Arial" w:cs="Arial"/>
          <w:color w:val="222222"/>
          <w:sz w:val="23"/>
          <w:szCs w:val="23"/>
        </w:rPr>
        <w:t xml:space="preserve"> </w:t>
      </w:r>
      <w:proofErr w:type="spellStart"/>
      <w:r>
        <w:rPr>
          <w:rFonts w:ascii="Arial" w:eastAsia="Times New Roman" w:hAnsi="Arial" w:cs="Arial"/>
          <w:color w:val="222222"/>
          <w:sz w:val="23"/>
          <w:szCs w:val="23"/>
        </w:rPr>
        <w:t>dành</w:t>
      </w:r>
      <w:proofErr w:type="spellEnd"/>
      <w:r>
        <w:rPr>
          <w:rFonts w:ascii="Arial" w:eastAsia="Times New Roman" w:hAnsi="Arial" w:cs="Arial"/>
          <w:color w:val="222222"/>
          <w:sz w:val="23"/>
          <w:szCs w:val="23"/>
        </w:rPr>
        <w:t xml:space="preserve"> </w:t>
      </w:r>
      <w:proofErr w:type="spellStart"/>
      <w:r>
        <w:rPr>
          <w:rFonts w:ascii="Arial" w:eastAsia="Times New Roman" w:hAnsi="Arial" w:cs="Arial"/>
          <w:color w:val="222222"/>
          <w:sz w:val="23"/>
          <w:szCs w:val="23"/>
        </w:rPr>
        <w:t>cho</w:t>
      </w:r>
      <w:proofErr w:type="spellEnd"/>
      <w:r>
        <w:rPr>
          <w:rFonts w:ascii="Arial" w:eastAsia="Times New Roman" w:hAnsi="Arial" w:cs="Arial"/>
          <w:color w:val="222222"/>
          <w:sz w:val="23"/>
          <w:szCs w:val="23"/>
        </w:rPr>
        <w:t xml:space="preserve"> </w:t>
      </w:r>
      <w:proofErr w:type="spellStart"/>
      <w:r>
        <w:rPr>
          <w:rFonts w:ascii="Arial" w:eastAsia="Times New Roman" w:hAnsi="Arial" w:cs="Arial"/>
          <w:color w:val="222222"/>
          <w:sz w:val="23"/>
          <w:szCs w:val="23"/>
        </w:rPr>
        <w:t>các</w:t>
      </w:r>
      <w:proofErr w:type="spellEnd"/>
      <w:r>
        <w:rPr>
          <w:rFonts w:ascii="Arial" w:eastAsia="Times New Roman" w:hAnsi="Arial" w:cs="Arial"/>
          <w:color w:val="222222"/>
          <w:sz w:val="23"/>
          <w:szCs w:val="23"/>
        </w:rPr>
        <w:t xml:space="preserve"> </w:t>
      </w:r>
      <w:proofErr w:type="spellStart"/>
      <w:r>
        <w:rPr>
          <w:rFonts w:ascii="Arial" w:eastAsia="Times New Roman" w:hAnsi="Arial" w:cs="Arial"/>
          <w:color w:val="222222"/>
          <w:sz w:val="23"/>
          <w:szCs w:val="23"/>
        </w:rPr>
        <w:t>bạn</w:t>
      </w:r>
      <w:proofErr w:type="spellEnd"/>
      <w:r>
        <w:rPr>
          <w:rFonts w:ascii="Arial" w:eastAsia="Times New Roman" w:hAnsi="Arial" w:cs="Arial"/>
          <w:color w:val="222222"/>
          <w:sz w:val="23"/>
          <w:szCs w:val="23"/>
        </w:rPr>
        <w:t xml:space="preserve"> </w:t>
      </w:r>
      <w:proofErr w:type="spellStart"/>
      <w:r>
        <w:rPr>
          <w:rFonts w:ascii="Arial" w:eastAsia="Times New Roman" w:hAnsi="Arial" w:cs="Arial"/>
          <w:color w:val="222222"/>
          <w:sz w:val="23"/>
          <w:szCs w:val="23"/>
        </w:rPr>
        <w:t>mới</w:t>
      </w:r>
      <w:proofErr w:type="spellEnd"/>
      <w:r>
        <w:rPr>
          <w:rFonts w:ascii="Arial" w:eastAsia="Times New Roman" w:hAnsi="Arial" w:cs="Arial"/>
          <w:color w:val="222222"/>
          <w:sz w:val="23"/>
          <w:szCs w:val="23"/>
        </w:rPr>
        <w:t xml:space="preserve"> </w:t>
      </w:r>
      <w:proofErr w:type="spellStart"/>
      <w:r>
        <w:rPr>
          <w:rFonts w:ascii="Arial" w:eastAsia="Times New Roman" w:hAnsi="Arial" w:cs="Arial"/>
          <w:color w:val="222222"/>
          <w:sz w:val="23"/>
          <w:szCs w:val="23"/>
        </w:rPr>
        <w:t>học</w:t>
      </w:r>
      <w:proofErr w:type="spellEnd"/>
      <w:r>
        <w:rPr>
          <w:rFonts w:ascii="Arial" w:eastAsia="Times New Roman" w:hAnsi="Arial" w:cs="Arial"/>
          <w:color w:val="222222"/>
          <w:sz w:val="23"/>
          <w:szCs w:val="23"/>
        </w:rPr>
        <w:t xml:space="preserve"> </w:t>
      </w:r>
      <w:proofErr w:type="spellStart"/>
      <w:r>
        <w:rPr>
          <w:rFonts w:ascii="Arial" w:eastAsia="Times New Roman" w:hAnsi="Arial" w:cs="Arial"/>
          <w:color w:val="222222"/>
          <w:sz w:val="23"/>
          <w:szCs w:val="23"/>
        </w:rPr>
        <w:t>chơi</w:t>
      </w:r>
      <w:proofErr w:type="spellEnd"/>
      <w:r>
        <w:rPr>
          <w:rFonts w:ascii="Arial" w:eastAsia="Times New Roman" w:hAnsi="Arial" w:cs="Arial"/>
          <w:color w:val="222222"/>
          <w:sz w:val="23"/>
          <w:szCs w:val="23"/>
        </w:rPr>
        <w:t xml:space="preserve"> guitar </w:t>
      </w:r>
      <w:proofErr w:type="spellStart"/>
      <w:r>
        <w:rPr>
          <w:rFonts w:ascii="Arial" w:eastAsia="Times New Roman" w:hAnsi="Arial" w:cs="Arial"/>
          <w:color w:val="222222"/>
          <w:sz w:val="23"/>
          <w:szCs w:val="23"/>
        </w:rPr>
        <w:t>đệm</w:t>
      </w:r>
      <w:proofErr w:type="spellEnd"/>
      <w:r>
        <w:rPr>
          <w:rFonts w:ascii="Arial" w:eastAsia="Times New Roman" w:hAnsi="Arial" w:cs="Arial"/>
          <w:color w:val="222222"/>
          <w:sz w:val="23"/>
          <w:szCs w:val="23"/>
        </w:rPr>
        <w:t xml:space="preserve"> </w:t>
      </w:r>
      <w:proofErr w:type="spellStart"/>
      <w:r>
        <w:rPr>
          <w:rFonts w:ascii="Arial" w:eastAsia="Times New Roman" w:hAnsi="Arial" w:cs="Arial"/>
          <w:color w:val="222222"/>
          <w:sz w:val="23"/>
          <w:szCs w:val="23"/>
        </w:rPr>
        <w:t>hát</w:t>
      </w:r>
      <w:proofErr w:type="spellEnd"/>
      <w:r>
        <w:rPr>
          <w:rFonts w:ascii="Arial" w:eastAsia="Times New Roman" w:hAnsi="Arial" w:cs="Arial"/>
          <w:color w:val="222222"/>
          <w:sz w:val="23"/>
          <w:szCs w:val="23"/>
        </w:rPr>
        <w:t>.</w:t>
      </w:r>
      <w:proofErr w:type="gramEnd"/>
      <w:r>
        <w:rPr>
          <w:rFonts w:ascii="Arial" w:eastAsia="Times New Roman" w:hAnsi="Arial" w:cs="Arial"/>
          <w:color w:val="222222"/>
          <w:sz w:val="23"/>
          <w:szCs w:val="23"/>
        </w:rPr>
        <w:t xml:space="preserve"> </w:t>
      </w:r>
      <w:proofErr w:type="spellStart"/>
      <w:r>
        <w:rPr>
          <w:rFonts w:ascii="Arial" w:eastAsia="Times New Roman" w:hAnsi="Arial" w:cs="Arial"/>
          <w:color w:val="222222"/>
          <w:sz w:val="23"/>
          <w:szCs w:val="23"/>
        </w:rPr>
        <w:t>Bài</w:t>
      </w:r>
      <w:proofErr w:type="spellEnd"/>
      <w:r>
        <w:rPr>
          <w:rFonts w:ascii="Arial" w:eastAsia="Times New Roman" w:hAnsi="Arial" w:cs="Arial"/>
          <w:color w:val="222222"/>
          <w:sz w:val="23"/>
          <w:szCs w:val="23"/>
        </w:rPr>
        <w:t xml:space="preserve"> </w:t>
      </w:r>
      <w:proofErr w:type="spellStart"/>
      <w:r>
        <w:rPr>
          <w:rFonts w:ascii="Arial" w:eastAsia="Times New Roman" w:hAnsi="Arial" w:cs="Arial"/>
          <w:color w:val="222222"/>
          <w:sz w:val="23"/>
          <w:szCs w:val="23"/>
        </w:rPr>
        <w:t>viết</w:t>
      </w:r>
      <w:proofErr w:type="spellEnd"/>
      <w:r>
        <w:rPr>
          <w:rFonts w:ascii="Arial" w:eastAsia="Times New Roman" w:hAnsi="Arial" w:cs="Arial"/>
          <w:color w:val="222222"/>
          <w:sz w:val="23"/>
          <w:szCs w:val="23"/>
        </w:rPr>
        <w:t xml:space="preserve"> </w:t>
      </w:r>
      <w:proofErr w:type="spellStart"/>
      <w:r>
        <w:rPr>
          <w:rFonts w:ascii="Arial" w:eastAsia="Times New Roman" w:hAnsi="Arial" w:cs="Arial"/>
          <w:color w:val="222222"/>
          <w:sz w:val="23"/>
          <w:szCs w:val="23"/>
        </w:rPr>
        <w:t>này</w:t>
      </w:r>
      <w:proofErr w:type="spellEnd"/>
      <w:r>
        <w:rPr>
          <w:rFonts w:ascii="Arial" w:eastAsia="Times New Roman" w:hAnsi="Arial" w:cs="Arial"/>
          <w:color w:val="222222"/>
          <w:sz w:val="23"/>
          <w:szCs w:val="23"/>
        </w:rPr>
        <w:t xml:space="preserve"> </w:t>
      </w:r>
      <w:proofErr w:type="spellStart"/>
      <w:r>
        <w:rPr>
          <w:rFonts w:ascii="Arial" w:eastAsia="Times New Roman" w:hAnsi="Arial" w:cs="Arial"/>
          <w:color w:val="222222"/>
          <w:sz w:val="23"/>
          <w:szCs w:val="23"/>
        </w:rPr>
        <w:t>sẽ</w:t>
      </w:r>
      <w:proofErr w:type="spellEnd"/>
      <w:r>
        <w:rPr>
          <w:rFonts w:ascii="Arial" w:eastAsia="Times New Roman" w:hAnsi="Arial" w:cs="Arial"/>
          <w:color w:val="222222"/>
          <w:sz w:val="23"/>
          <w:szCs w:val="23"/>
        </w:rPr>
        <w:t xml:space="preserve"> </w:t>
      </w:r>
      <w:proofErr w:type="spellStart"/>
      <w:r>
        <w:rPr>
          <w:rFonts w:ascii="Arial" w:eastAsia="Times New Roman" w:hAnsi="Arial" w:cs="Arial"/>
          <w:color w:val="222222"/>
          <w:sz w:val="23"/>
          <w:szCs w:val="23"/>
        </w:rPr>
        <w:t>đưa</w:t>
      </w:r>
      <w:proofErr w:type="spellEnd"/>
      <w:r>
        <w:rPr>
          <w:rFonts w:ascii="Arial" w:eastAsia="Times New Roman" w:hAnsi="Arial" w:cs="Arial"/>
          <w:color w:val="222222"/>
          <w:sz w:val="23"/>
          <w:szCs w:val="23"/>
        </w:rPr>
        <w:t xml:space="preserve"> </w:t>
      </w:r>
      <w:proofErr w:type="spellStart"/>
      <w:r>
        <w:rPr>
          <w:rFonts w:ascii="Arial" w:eastAsia="Times New Roman" w:hAnsi="Arial" w:cs="Arial"/>
          <w:color w:val="222222"/>
          <w:sz w:val="23"/>
          <w:szCs w:val="23"/>
        </w:rPr>
        <w:t>cho</w:t>
      </w:r>
      <w:proofErr w:type="spellEnd"/>
      <w:r>
        <w:rPr>
          <w:rFonts w:ascii="Arial" w:eastAsia="Times New Roman" w:hAnsi="Arial" w:cs="Arial"/>
          <w:color w:val="222222"/>
          <w:sz w:val="23"/>
          <w:szCs w:val="23"/>
        </w:rPr>
        <w:t xml:space="preserve"> </w:t>
      </w:r>
      <w:proofErr w:type="spellStart"/>
      <w:r>
        <w:rPr>
          <w:rFonts w:ascii="Arial" w:eastAsia="Times New Roman" w:hAnsi="Arial" w:cs="Arial"/>
          <w:color w:val="222222"/>
          <w:sz w:val="23"/>
          <w:szCs w:val="23"/>
        </w:rPr>
        <w:t>bạn</w:t>
      </w:r>
      <w:proofErr w:type="spellEnd"/>
      <w:r>
        <w:rPr>
          <w:rFonts w:ascii="Arial" w:eastAsia="Times New Roman" w:hAnsi="Arial" w:cs="Arial"/>
          <w:color w:val="222222"/>
          <w:sz w:val="23"/>
          <w:szCs w:val="23"/>
        </w:rPr>
        <w:t xml:space="preserve"> </w:t>
      </w:r>
      <w:proofErr w:type="spellStart"/>
      <w:r>
        <w:rPr>
          <w:rFonts w:ascii="Arial" w:eastAsia="Times New Roman" w:hAnsi="Arial" w:cs="Arial"/>
          <w:color w:val="222222"/>
          <w:sz w:val="23"/>
          <w:szCs w:val="23"/>
        </w:rPr>
        <w:t>một</w:t>
      </w:r>
      <w:proofErr w:type="spellEnd"/>
      <w:r>
        <w:rPr>
          <w:rFonts w:ascii="Arial" w:eastAsia="Times New Roman" w:hAnsi="Arial" w:cs="Arial"/>
          <w:color w:val="222222"/>
          <w:sz w:val="23"/>
          <w:szCs w:val="23"/>
        </w:rPr>
        <w:t xml:space="preserve"> </w:t>
      </w:r>
      <w:proofErr w:type="spellStart"/>
      <w:r>
        <w:rPr>
          <w:rFonts w:ascii="Arial" w:eastAsia="Times New Roman" w:hAnsi="Arial" w:cs="Arial"/>
          <w:color w:val="222222"/>
          <w:sz w:val="23"/>
          <w:szCs w:val="23"/>
        </w:rPr>
        <w:t>vài</w:t>
      </w:r>
      <w:proofErr w:type="spellEnd"/>
      <w:r>
        <w:rPr>
          <w:rFonts w:ascii="Arial" w:eastAsia="Times New Roman" w:hAnsi="Arial" w:cs="Arial"/>
          <w:color w:val="222222"/>
          <w:sz w:val="23"/>
          <w:szCs w:val="23"/>
        </w:rPr>
        <w:t xml:space="preserve"> </w:t>
      </w:r>
      <w:proofErr w:type="spellStart"/>
      <w:r>
        <w:rPr>
          <w:rFonts w:ascii="Arial" w:eastAsia="Times New Roman" w:hAnsi="Arial" w:cs="Arial"/>
          <w:color w:val="222222"/>
          <w:sz w:val="23"/>
          <w:szCs w:val="23"/>
        </w:rPr>
        <w:t>mẹo</w:t>
      </w:r>
      <w:proofErr w:type="spellEnd"/>
      <w:r>
        <w:rPr>
          <w:rFonts w:ascii="Arial" w:eastAsia="Times New Roman" w:hAnsi="Arial" w:cs="Arial"/>
          <w:color w:val="222222"/>
          <w:sz w:val="23"/>
          <w:szCs w:val="23"/>
        </w:rPr>
        <w:t xml:space="preserve"> </w:t>
      </w:r>
      <w:proofErr w:type="spellStart"/>
      <w:r>
        <w:rPr>
          <w:rFonts w:ascii="Arial" w:eastAsia="Times New Roman" w:hAnsi="Arial" w:cs="Arial"/>
          <w:color w:val="222222"/>
          <w:sz w:val="23"/>
          <w:szCs w:val="23"/>
        </w:rPr>
        <w:t>giúp</w:t>
      </w:r>
      <w:proofErr w:type="spellEnd"/>
      <w:r>
        <w:rPr>
          <w:rFonts w:ascii="Arial" w:eastAsia="Times New Roman" w:hAnsi="Arial" w:cs="Arial"/>
          <w:color w:val="222222"/>
          <w:sz w:val="23"/>
          <w:szCs w:val="23"/>
        </w:rPr>
        <w:t xml:space="preserve"> </w:t>
      </w:r>
      <w:proofErr w:type="spellStart"/>
      <w:r>
        <w:rPr>
          <w:rFonts w:ascii="Arial" w:eastAsia="Times New Roman" w:hAnsi="Arial" w:cs="Arial"/>
          <w:color w:val="222222"/>
          <w:sz w:val="23"/>
          <w:szCs w:val="23"/>
        </w:rPr>
        <w:t>các</w:t>
      </w:r>
      <w:proofErr w:type="spellEnd"/>
      <w:r>
        <w:rPr>
          <w:rFonts w:ascii="Arial" w:eastAsia="Times New Roman" w:hAnsi="Arial" w:cs="Arial"/>
          <w:color w:val="222222"/>
          <w:sz w:val="23"/>
          <w:szCs w:val="23"/>
        </w:rPr>
        <w:t xml:space="preserve"> </w:t>
      </w:r>
      <w:proofErr w:type="spellStart"/>
      <w:r>
        <w:rPr>
          <w:rFonts w:ascii="Arial" w:eastAsia="Times New Roman" w:hAnsi="Arial" w:cs="Arial"/>
          <w:color w:val="222222"/>
          <w:sz w:val="23"/>
          <w:szCs w:val="23"/>
        </w:rPr>
        <w:t>bạn</w:t>
      </w:r>
      <w:proofErr w:type="spellEnd"/>
      <w:r>
        <w:rPr>
          <w:rFonts w:ascii="Arial" w:eastAsia="Times New Roman" w:hAnsi="Arial" w:cs="Arial"/>
          <w:color w:val="222222"/>
          <w:sz w:val="23"/>
          <w:szCs w:val="23"/>
        </w:rPr>
        <w:t xml:space="preserve"> </w:t>
      </w:r>
      <w:proofErr w:type="spellStart"/>
      <w:r>
        <w:rPr>
          <w:rFonts w:ascii="Arial" w:eastAsia="Times New Roman" w:hAnsi="Arial" w:cs="Arial"/>
          <w:color w:val="222222"/>
          <w:sz w:val="23"/>
          <w:szCs w:val="23"/>
        </w:rPr>
        <w:t>thực</w:t>
      </w:r>
      <w:proofErr w:type="spellEnd"/>
      <w:r>
        <w:rPr>
          <w:rFonts w:ascii="Arial" w:eastAsia="Times New Roman" w:hAnsi="Arial" w:cs="Arial"/>
          <w:color w:val="222222"/>
          <w:sz w:val="23"/>
          <w:szCs w:val="23"/>
        </w:rPr>
        <w:t xml:space="preserve"> </w:t>
      </w:r>
      <w:proofErr w:type="spellStart"/>
      <w:r>
        <w:rPr>
          <w:rFonts w:ascii="Arial" w:eastAsia="Times New Roman" w:hAnsi="Arial" w:cs="Arial"/>
          <w:color w:val="222222"/>
          <w:sz w:val="23"/>
          <w:szCs w:val="23"/>
        </w:rPr>
        <w:t>hành</w:t>
      </w:r>
      <w:proofErr w:type="spellEnd"/>
      <w:r>
        <w:rPr>
          <w:rFonts w:ascii="Arial" w:eastAsia="Times New Roman" w:hAnsi="Arial" w:cs="Arial"/>
          <w:color w:val="222222"/>
          <w:sz w:val="23"/>
          <w:szCs w:val="23"/>
        </w:rPr>
        <w:t xml:space="preserve"> </w:t>
      </w:r>
      <w:proofErr w:type="spellStart"/>
      <w:r>
        <w:rPr>
          <w:rFonts w:ascii="Arial" w:eastAsia="Times New Roman" w:hAnsi="Arial" w:cs="Arial"/>
          <w:color w:val="222222"/>
          <w:sz w:val="23"/>
          <w:szCs w:val="23"/>
        </w:rPr>
        <w:t>tốt</w:t>
      </w:r>
      <w:proofErr w:type="spellEnd"/>
      <w:r>
        <w:rPr>
          <w:rFonts w:ascii="Arial" w:eastAsia="Times New Roman" w:hAnsi="Arial" w:cs="Arial"/>
          <w:color w:val="222222"/>
          <w:sz w:val="23"/>
          <w:szCs w:val="23"/>
        </w:rPr>
        <w:t xml:space="preserve"> </w:t>
      </w:r>
      <w:proofErr w:type="spellStart"/>
      <w:r>
        <w:rPr>
          <w:rFonts w:ascii="Arial" w:eastAsia="Times New Roman" w:hAnsi="Arial" w:cs="Arial"/>
          <w:color w:val="222222"/>
          <w:sz w:val="23"/>
          <w:szCs w:val="23"/>
        </w:rPr>
        <w:t>hơn</w:t>
      </w:r>
      <w:proofErr w:type="spellEnd"/>
      <w:r>
        <w:rPr>
          <w:rFonts w:ascii="Arial" w:eastAsia="Times New Roman" w:hAnsi="Arial" w:cs="Arial"/>
          <w:color w:val="222222"/>
          <w:sz w:val="23"/>
          <w:szCs w:val="23"/>
        </w:rPr>
        <w:t xml:space="preserve">, </w:t>
      </w:r>
      <w:proofErr w:type="spellStart"/>
      <w:r>
        <w:rPr>
          <w:rFonts w:ascii="Arial" w:eastAsia="Times New Roman" w:hAnsi="Arial" w:cs="Arial"/>
          <w:color w:val="222222"/>
          <w:sz w:val="23"/>
          <w:szCs w:val="23"/>
        </w:rPr>
        <w:t>hãy</w:t>
      </w:r>
      <w:proofErr w:type="spellEnd"/>
      <w:r>
        <w:rPr>
          <w:rFonts w:ascii="Arial" w:eastAsia="Times New Roman" w:hAnsi="Arial" w:cs="Arial"/>
          <w:color w:val="222222"/>
          <w:sz w:val="23"/>
          <w:szCs w:val="23"/>
        </w:rPr>
        <w:t xml:space="preserve"> </w:t>
      </w:r>
      <w:proofErr w:type="spellStart"/>
      <w:r>
        <w:rPr>
          <w:rFonts w:ascii="Arial" w:eastAsia="Times New Roman" w:hAnsi="Arial" w:cs="Arial"/>
          <w:color w:val="222222"/>
          <w:sz w:val="23"/>
          <w:szCs w:val="23"/>
        </w:rPr>
        <w:t>cùng</w:t>
      </w:r>
      <w:proofErr w:type="spellEnd"/>
      <w:r>
        <w:rPr>
          <w:rFonts w:ascii="Arial" w:eastAsia="Times New Roman" w:hAnsi="Arial" w:cs="Arial"/>
          <w:color w:val="222222"/>
          <w:sz w:val="23"/>
          <w:szCs w:val="23"/>
        </w:rPr>
        <w:t xml:space="preserve"> </w:t>
      </w:r>
      <w:proofErr w:type="spellStart"/>
      <w:r>
        <w:rPr>
          <w:rFonts w:ascii="Arial" w:eastAsia="Times New Roman" w:hAnsi="Arial" w:cs="Arial"/>
          <w:color w:val="222222"/>
          <w:sz w:val="23"/>
          <w:szCs w:val="23"/>
        </w:rPr>
        <w:t>tìm</w:t>
      </w:r>
      <w:proofErr w:type="spellEnd"/>
      <w:r>
        <w:rPr>
          <w:rFonts w:ascii="Arial" w:eastAsia="Times New Roman" w:hAnsi="Arial" w:cs="Arial"/>
          <w:color w:val="222222"/>
          <w:sz w:val="23"/>
          <w:szCs w:val="23"/>
        </w:rPr>
        <w:t xml:space="preserve"> </w:t>
      </w:r>
      <w:proofErr w:type="spellStart"/>
      <w:r>
        <w:rPr>
          <w:rFonts w:ascii="Arial" w:eastAsia="Times New Roman" w:hAnsi="Arial" w:cs="Arial"/>
          <w:color w:val="222222"/>
          <w:sz w:val="23"/>
          <w:szCs w:val="23"/>
        </w:rPr>
        <w:t>hiểu</w:t>
      </w:r>
      <w:proofErr w:type="spellEnd"/>
      <w:r>
        <w:rPr>
          <w:rFonts w:ascii="Arial" w:eastAsia="Times New Roman" w:hAnsi="Arial" w:cs="Arial"/>
          <w:color w:val="222222"/>
          <w:sz w:val="23"/>
          <w:szCs w:val="23"/>
        </w:rPr>
        <w:t xml:space="preserve"> </w:t>
      </w:r>
      <w:proofErr w:type="spellStart"/>
      <w:r>
        <w:rPr>
          <w:rFonts w:ascii="Arial" w:eastAsia="Times New Roman" w:hAnsi="Arial" w:cs="Arial"/>
          <w:color w:val="222222"/>
          <w:sz w:val="23"/>
          <w:szCs w:val="23"/>
        </w:rPr>
        <w:t>nhé</w:t>
      </w:r>
      <w:proofErr w:type="spellEnd"/>
    </w:p>
    <w:p w:rsidR="00BD646E" w:rsidRDefault="00BD646E" w:rsidP="00BD646E">
      <w:pPr>
        <w:shd w:val="clear" w:color="auto" w:fill="FFFFFF"/>
        <w:spacing w:after="360" w:line="330" w:lineRule="atLeast"/>
        <w:textAlignment w:val="baseline"/>
        <w:rPr>
          <w:rFonts w:ascii="Arial" w:eastAsia="Times New Roman" w:hAnsi="Arial" w:cs="Arial"/>
          <w:color w:val="222222"/>
          <w:sz w:val="23"/>
          <w:szCs w:val="23"/>
        </w:rPr>
      </w:pPr>
      <w:ins w:id="0" w:author="Unknown">
        <w:r w:rsidRPr="00BD646E">
          <w:rPr>
            <w:rFonts w:ascii="Arial" w:eastAsia="Times New Roman" w:hAnsi="Arial" w:cs="Arial"/>
            <w:color w:val="222222"/>
            <w:sz w:val="23"/>
            <w:szCs w:val="23"/>
          </w:rPr>
          <w:t>Many guitarists and musicians struggle to coordinate their hands and vocals. You know that you can play the song but it all goes to pot when you try to sing and play guitar at the same time. Singing and playing electric or acoustic guitar can be a challenge for beginners. Because of that, we are giving you a couple of tips and tricks on how to learn that easy and start with your song!</w:t>
        </w:r>
      </w:ins>
    </w:p>
    <w:p w:rsidR="00BD646E" w:rsidRPr="00BD646E" w:rsidRDefault="00BD646E" w:rsidP="00BD646E">
      <w:pPr>
        <w:shd w:val="clear" w:color="auto" w:fill="FFFFFF"/>
        <w:spacing w:after="360" w:line="330" w:lineRule="atLeast"/>
        <w:textAlignment w:val="baseline"/>
        <w:rPr>
          <w:ins w:id="1" w:author="Unknown"/>
          <w:rFonts w:ascii="Arial" w:eastAsia="Times New Roman" w:hAnsi="Arial" w:cs="Arial"/>
          <w:color w:val="222222"/>
          <w:sz w:val="23"/>
          <w:szCs w:val="23"/>
        </w:rPr>
      </w:pPr>
      <w:proofErr w:type="spellStart"/>
      <w:r>
        <w:rPr>
          <w:rFonts w:ascii="Arial" w:eastAsia="Times New Roman" w:hAnsi="Arial" w:cs="Arial"/>
          <w:color w:val="222222"/>
          <w:sz w:val="23"/>
          <w:szCs w:val="23"/>
        </w:rPr>
        <w:t>Rất</w:t>
      </w:r>
      <w:proofErr w:type="spellEnd"/>
      <w:r>
        <w:rPr>
          <w:rFonts w:ascii="Arial" w:eastAsia="Times New Roman" w:hAnsi="Arial" w:cs="Arial"/>
          <w:color w:val="222222"/>
          <w:sz w:val="23"/>
          <w:szCs w:val="23"/>
        </w:rPr>
        <w:t xml:space="preserve"> </w:t>
      </w:r>
      <w:proofErr w:type="spellStart"/>
      <w:r>
        <w:rPr>
          <w:rFonts w:ascii="Arial" w:eastAsia="Times New Roman" w:hAnsi="Arial" w:cs="Arial"/>
          <w:color w:val="222222"/>
          <w:sz w:val="23"/>
          <w:szCs w:val="23"/>
        </w:rPr>
        <w:t>nhiều</w:t>
      </w:r>
      <w:proofErr w:type="spellEnd"/>
      <w:r>
        <w:rPr>
          <w:rFonts w:ascii="Arial" w:eastAsia="Times New Roman" w:hAnsi="Arial" w:cs="Arial"/>
          <w:color w:val="222222"/>
          <w:sz w:val="23"/>
          <w:szCs w:val="23"/>
        </w:rPr>
        <w:t xml:space="preserve"> guitarists </w:t>
      </w:r>
      <w:proofErr w:type="spellStart"/>
      <w:r>
        <w:rPr>
          <w:rFonts w:ascii="Arial" w:eastAsia="Times New Roman" w:hAnsi="Arial" w:cs="Arial"/>
          <w:color w:val="222222"/>
          <w:sz w:val="23"/>
          <w:szCs w:val="23"/>
        </w:rPr>
        <w:t>và</w:t>
      </w:r>
      <w:proofErr w:type="spellEnd"/>
      <w:r>
        <w:rPr>
          <w:rFonts w:ascii="Arial" w:eastAsia="Times New Roman" w:hAnsi="Arial" w:cs="Arial"/>
          <w:color w:val="222222"/>
          <w:sz w:val="23"/>
          <w:szCs w:val="23"/>
        </w:rPr>
        <w:t xml:space="preserve"> </w:t>
      </w:r>
      <w:proofErr w:type="spellStart"/>
      <w:r>
        <w:rPr>
          <w:rFonts w:ascii="Arial" w:eastAsia="Times New Roman" w:hAnsi="Arial" w:cs="Arial"/>
          <w:color w:val="222222"/>
          <w:sz w:val="23"/>
          <w:szCs w:val="23"/>
        </w:rPr>
        <w:t>nhạc</w:t>
      </w:r>
      <w:proofErr w:type="spellEnd"/>
      <w:r>
        <w:rPr>
          <w:rFonts w:ascii="Arial" w:eastAsia="Times New Roman" w:hAnsi="Arial" w:cs="Arial"/>
          <w:color w:val="222222"/>
          <w:sz w:val="23"/>
          <w:szCs w:val="23"/>
        </w:rPr>
        <w:t xml:space="preserve"> </w:t>
      </w:r>
      <w:proofErr w:type="spellStart"/>
      <w:r>
        <w:rPr>
          <w:rFonts w:ascii="Arial" w:eastAsia="Times New Roman" w:hAnsi="Arial" w:cs="Arial"/>
          <w:color w:val="222222"/>
          <w:sz w:val="23"/>
          <w:szCs w:val="23"/>
        </w:rPr>
        <w:t>sĩ</w:t>
      </w:r>
      <w:proofErr w:type="spellEnd"/>
      <w:r>
        <w:rPr>
          <w:rFonts w:ascii="Arial" w:eastAsia="Times New Roman" w:hAnsi="Arial" w:cs="Arial"/>
          <w:color w:val="222222"/>
          <w:sz w:val="23"/>
          <w:szCs w:val="23"/>
        </w:rPr>
        <w:t xml:space="preserve"> </w:t>
      </w:r>
      <w:proofErr w:type="spellStart"/>
      <w:r>
        <w:rPr>
          <w:rFonts w:ascii="Arial" w:eastAsia="Times New Roman" w:hAnsi="Arial" w:cs="Arial"/>
          <w:color w:val="222222"/>
          <w:sz w:val="23"/>
          <w:szCs w:val="23"/>
        </w:rPr>
        <w:t>bị</w:t>
      </w:r>
      <w:proofErr w:type="spellEnd"/>
      <w:r>
        <w:rPr>
          <w:rFonts w:ascii="Arial" w:eastAsia="Times New Roman" w:hAnsi="Arial" w:cs="Arial"/>
          <w:color w:val="222222"/>
          <w:sz w:val="23"/>
          <w:szCs w:val="23"/>
        </w:rPr>
        <w:t xml:space="preserve"> </w:t>
      </w:r>
      <w:proofErr w:type="spellStart"/>
      <w:r>
        <w:rPr>
          <w:rFonts w:ascii="Arial" w:eastAsia="Times New Roman" w:hAnsi="Arial" w:cs="Arial"/>
          <w:color w:val="222222"/>
          <w:sz w:val="23"/>
          <w:szCs w:val="23"/>
        </w:rPr>
        <w:t>l</w:t>
      </w:r>
      <w:r w:rsidR="00565E44">
        <w:rPr>
          <w:rFonts w:ascii="Arial" w:eastAsia="Times New Roman" w:hAnsi="Arial" w:cs="Arial"/>
          <w:color w:val="222222"/>
          <w:sz w:val="23"/>
          <w:szCs w:val="23"/>
        </w:rPr>
        <w:t>úng</w:t>
      </w:r>
      <w:proofErr w:type="spellEnd"/>
      <w:r w:rsidR="00565E44">
        <w:rPr>
          <w:rFonts w:ascii="Arial" w:eastAsia="Times New Roman" w:hAnsi="Arial" w:cs="Arial"/>
          <w:color w:val="222222"/>
          <w:sz w:val="23"/>
          <w:szCs w:val="23"/>
        </w:rPr>
        <w:t xml:space="preserve"> </w:t>
      </w:r>
      <w:proofErr w:type="spellStart"/>
      <w:r w:rsidR="00565E44">
        <w:rPr>
          <w:rFonts w:ascii="Arial" w:eastAsia="Times New Roman" w:hAnsi="Arial" w:cs="Arial"/>
          <w:color w:val="222222"/>
          <w:sz w:val="23"/>
          <w:szCs w:val="23"/>
        </w:rPr>
        <w:t>túng</w:t>
      </w:r>
      <w:proofErr w:type="spellEnd"/>
      <w:r w:rsidR="00565E44">
        <w:rPr>
          <w:rFonts w:ascii="Arial" w:eastAsia="Times New Roman" w:hAnsi="Arial" w:cs="Arial"/>
          <w:color w:val="222222"/>
          <w:sz w:val="23"/>
          <w:szCs w:val="23"/>
        </w:rPr>
        <w:t xml:space="preserve"> </w:t>
      </w:r>
      <w:proofErr w:type="spellStart"/>
      <w:r w:rsidR="00565E44">
        <w:rPr>
          <w:rFonts w:ascii="Arial" w:eastAsia="Times New Roman" w:hAnsi="Arial" w:cs="Arial"/>
          <w:color w:val="222222"/>
          <w:sz w:val="23"/>
          <w:szCs w:val="23"/>
        </w:rPr>
        <w:t>trong</w:t>
      </w:r>
      <w:proofErr w:type="spellEnd"/>
      <w:r w:rsidR="00565E44">
        <w:rPr>
          <w:rFonts w:ascii="Arial" w:eastAsia="Times New Roman" w:hAnsi="Arial" w:cs="Arial"/>
          <w:color w:val="222222"/>
          <w:sz w:val="23"/>
          <w:szCs w:val="23"/>
        </w:rPr>
        <w:t xml:space="preserve"> </w:t>
      </w:r>
      <w:proofErr w:type="spellStart"/>
      <w:r w:rsidR="00565E44">
        <w:rPr>
          <w:rFonts w:ascii="Arial" w:eastAsia="Times New Roman" w:hAnsi="Arial" w:cs="Arial"/>
          <w:color w:val="222222"/>
          <w:sz w:val="23"/>
          <w:szCs w:val="23"/>
        </w:rPr>
        <w:t>việc</w:t>
      </w:r>
      <w:proofErr w:type="spellEnd"/>
      <w:r w:rsidR="00565E44">
        <w:rPr>
          <w:rFonts w:ascii="Arial" w:eastAsia="Times New Roman" w:hAnsi="Arial" w:cs="Arial"/>
          <w:color w:val="222222"/>
          <w:sz w:val="23"/>
          <w:szCs w:val="23"/>
        </w:rPr>
        <w:t xml:space="preserve"> </w:t>
      </w:r>
      <w:proofErr w:type="spellStart"/>
      <w:r w:rsidR="00565E44">
        <w:rPr>
          <w:rFonts w:ascii="Arial" w:eastAsia="Times New Roman" w:hAnsi="Arial" w:cs="Arial"/>
          <w:color w:val="222222"/>
          <w:sz w:val="23"/>
          <w:szCs w:val="23"/>
        </w:rPr>
        <w:t>kết</w:t>
      </w:r>
      <w:proofErr w:type="spellEnd"/>
      <w:r w:rsidR="00565E44">
        <w:rPr>
          <w:rFonts w:ascii="Arial" w:eastAsia="Times New Roman" w:hAnsi="Arial" w:cs="Arial"/>
          <w:color w:val="222222"/>
          <w:sz w:val="23"/>
          <w:szCs w:val="23"/>
        </w:rPr>
        <w:t xml:space="preserve"> </w:t>
      </w:r>
      <w:proofErr w:type="spellStart"/>
      <w:r w:rsidR="00565E44">
        <w:rPr>
          <w:rFonts w:ascii="Arial" w:eastAsia="Times New Roman" w:hAnsi="Arial" w:cs="Arial"/>
          <w:color w:val="222222"/>
          <w:sz w:val="23"/>
          <w:szCs w:val="23"/>
        </w:rPr>
        <w:t>hợp</w:t>
      </w:r>
      <w:proofErr w:type="spellEnd"/>
      <w:r w:rsidR="00565E44">
        <w:rPr>
          <w:rFonts w:ascii="Arial" w:eastAsia="Times New Roman" w:hAnsi="Arial" w:cs="Arial"/>
          <w:color w:val="222222"/>
          <w:sz w:val="23"/>
          <w:szCs w:val="23"/>
        </w:rPr>
        <w:t xml:space="preserve"> </w:t>
      </w:r>
      <w:proofErr w:type="spellStart"/>
      <w:r w:rsidR="00565E44">
        <w:rPr>
          <w:rFonts w:ascii="Arial" w:eastAsia="Times New Roman" w:hAnsi="Arial" w:cs="Arial"/>
          <w:color w:val="222222"/>
          <w:sz w:val="23"/>
          <w:szCs w:val="23"/>
        </w:rPr>
        <w:t>giữa</w:t>
      </w:r>
      <w:proofErr w:type="spellEnd"/>
      <w:r w:rsidR="00565E44">
        <w:rPr>
          <w:rFonts w:ascii="Arial" w:eastAsia="Times New Roman" w:hAnsi="Arial" w:cs="Arial"/>
          <w:color w:val="222222"/>
          <w:sz w:val="23"/>
          <w:szCs w:val="23"/>
        </w:rPr>
        <w:t xml:space="preserve"> </w:t>
      </w:r>
      <w:proofErr w:type="spellStart"/>
      <w:proofErr w:type="gramStart"/>
      <w:r w:rsidR="00565E44">
        <w:rPr>
          <w:rFonts w:ascii="Arial" w:eastAsia="Times New Roman" w:hAnsi="Arial" w:cs="Arial"/>
          <w:color w:val="222222"/>
          <w:sz w:val="23"/>
          <w:szCs w:val="23"/>
        </w:rPr>
        <w:t>tay</w:t>
      </w:r>
      <w:proofErr w:type="spellEnd"/>
      <w:proofErr w:type="gramEnd"/>
      <w:r w:rsidR="00565E44">
        <w:rPr>
          <w:rFonts w:ascii="Arial" w:eastAsia="Times New Roman" w:hAnsi="Arial" w:cs="Arial"/>
          <w:color w:val="222222"/>
          <w:sz w:val="23"/>
          <w:szCs w:val="23"/>
        </w:rPr>
        <w:t xml:space="preserve"> </w:t>
      </w:r>
      <w:proofErr w:type="spellStart"/>
      <w:r w:rsidR="00565E44">
        <w:rPr>
          <w:rFonts w:ascii="Arial" w:eastAsia="Times New Roman" w:hAnsi="Arial" w:cs="Arial"/>
          <w:color w:val="222222"/>
          <w:sz w:val="23"/>
          <w:szCs w:val="23"/>
        </w:rPr>
        <w:t>đệm</w:t>
      </w:r>
      <w:proofErr w:type="spellEnd"/>
      <w:r w:rsidR="00565E44">
        <w:rPr>
          <w:rFonts w:ascii="Arial" w:eastAsia="Times New Roman" w:hAnsi="Arial" w:cs="Arial"/>
          <w:color w:val="222222"/>
          <w:sz w:val="23"/>
          <w:szCs w:val="23"/>
        </w:rPr>
        <w:t xml:space="preserve"> </w:t>
      </w:r>
      <w:proofErr w:type="spellStart"/>
      <w:r w:rsidR="00565E44">
        <w:rPr>
          <w:rFonts w:ascii="Arial" w:eastAsia="Times New Roman" w:hAnsi="Arial" w:cs="Arial"/>
          <w:color w:val="222222"/>
          <w:sz w:val="23"/>
          <w:szCs w:val="23"/>
        </w:rPr>
        <w:t>đàn</w:t>
      </w:r>
      <w:proofErr w:type="spellEnd"/>
      <w:r w:rsidR="00565E44">
        <w:rPr>
          <w:rFonts w:ascii="Arial" w:eastAsia="Times New Roman" w:hAnsi="Arial" w:cs="Arial"/>
          <w:color w:val="222222"/>
          <w:sz w:val="23"/>
          <w:szCs w:val="23"/>
        </w:rPr>
        <w:t xml:space="preserve"> </w:t>
      </w:r>
      <w:proofErr w:type="spellStart"/>
      <w:r w:rsidR="00565E44">
        <w:rPr>
          <w:rFonts w:ascii="Arial" w:eastAsia="Times New Roman" w:hAnsi="Arial" w:cs="Arial"/>
          <w:color w:val="222222"/>
          <w:sz w:val="23"/>
          <w:szCs w:val="23"/>
        </w:rPr>
        <w:t>và</w:t>
      </w:r>
      <w:proofErr w:type="spellEnd"/>
      <w:r w:rsidR="00565E44">
        <w:rPr>
          <w:rFonts w:ascii="Arial" w:eastAsia="Times New Roman" w:hAnsi="Arial" w:cs="Arial"/>
          <w:color w:val="222222"/>
          <w:sz w:val="23"/>
          <w:szCs w:val="23"/>
        </w:rPr>
        <w:t xml:space="preserve"> </w:t>
      </w:r>
      <w:proofErr w:type="spellStart"/>
      <w:r w:rsidR="00565E44">
        <w:rPr>
          <w:rFonts w:ascii="Arial" w:eastAsia="Times New Roman" w:hAnsi="Arial" w:cs="Arial"/>
          <w:color w:val="222222"/>
          <w:sz w:val="23"/>
          <w:szCs w:val="23"/>
        </w:rPr>
        <w:t>giọng</w:t>
      </w:r>
      <w:proofErr w:type="spellEnd"/>
      <w:r w:rsidR="00565E44">
        <w:rPr>
          <w:rFonts w:ascii="Arial" w:eastAsia="Times New Roman" w:hAnsi="Arial" w:cs="Arial"/>
          <w:color w:val="222222"/>
          <w:sz w:val="23"/>
          <w:szCs w:val="23"/>
        </w:rPr>
        <w:t xml:space="preserve"> </w:t>
      </w:r>
      <w:proofErr w:type="spellStart"/>
      <w:r w:rsidR="00565E44">
        <w:rPr>
          <w:rFonts w:ascii="Arial" w:eastAsia="Times New Roman" w:hAnsi="Arial" w:cs="Arial"/>
          <w:color w:val="222222"/>
          <w:sz w:val="23"/>
          <w:szCs w:val="23"/>
        </w:rPr>
        <w:t>hát</w:t>
      </w:r>
      <w:proofErr w:type="spellEnd"/>
      <w:r w:rsidR="00565E44">
        <w:rPr>
          <w:rFonts w:ascii="Arial" w:eastAsia="Times New Roman" w:hAnsi="Arial" w:cs="Arial"/>
          <w:color w:val="222222"/>
          <w:sz w:val="23"/>
          <w:szCs w:val="23"/>
        </w:rPr>
        <w:t xml:space="preserve">. </w:t>
      </w:r>
      <w:proofErr w:type="spellStart"/>
      <w:proofErr w:type="gramStart"/>
      <w:r w:rsidR="00565E44">
        <w:rPr>
          <w:rFonts w:ascii="Arial" w:eastAsia="Times New Roman" w:hAnsi="Arial" w:cs="Arial"/>
          <w:color w:val="222222"/>
          <w:sz w:val="23"/>
          <w:szCs w:val="23"/>
        </w:rPr>
        <w:t>Bạn</w:t>
      </w:r>
      <w:proofErr w:type="spellEnd"/>
      <w:r w:rsidR="00565E44">
        <w:rPr>
          <w:rFonts w:ascii="Arial" w:eastAsia="Times New Roman" w:hAnsi="Arial" w:cs="Arial"/>
          <w:color w:val="222222"/>
          <w:sz w:val="23"/>
          <w:szCs w:val="23"/>
        </w:rPr>
        <w:t xml:space="preserve"> </w:t>
      </w:r>
      <w:proofErr w:type="spellStart"/>
      <w:r w:rsidR="00565E44">
        <w:rPr>
          <w:rFonts w:ascii="Arial" w:eastAsia="Times New Roman" w:hAnsi="Arial" w:cs="Arial"/>
          <w:color w:val="222222"/>
          <w:sz w:val="23"/>
          <w:szCs w:val="23"/>
        </w:rPr>
        <w:t>biết</w:t>
      </w:r>
      <w:proofErr w:type="spellEnd"/>
      <w:r w:rsidR="00565E44">
        <w:rPr>
          <w:rFonts w:ascii="Arial" w:eastAsia="Times New Roman" w:hAnsi="Arial" w:cs="Arial"/>
          <w:color w:val="222222"/>
          <w:sz w:val="23"/>
          <w:szCs w:val="23"/>
        </w:rPr>
        <w:t xml:space="preserve"> </w:t>
      </w:r>
      <w:proofErr w:type="spellStart"/>
      <w:r w:rsidR="00565E44">
        <w:rPr>
          <w:rFonts w:ascii="Arial" w:eastAsia="Times New Roman" w:hAnsi="Arial" w:cs="Arial"/>
          <w:color w:val="222222"/>
          <w:sz w:val="23"/>
          <w:szCs w:val="23"/>
        </w:rPr>
        <w:t>rằng</w:t>
      </w:r>
      <w:proofErr w:type="spellEnd"/>
      <w:r w:rsidR="00565E44">
        <w:rPr>
          <w:rFonts w:ascii="Arial" w:eastAsia="Times New Roman" w:hAnsi="Arial" w:cs="Arial"/>
          <w:color w:val="222222"/>
          <w:sz w:val="23"/>
          <w:szCs w:val="23"/>
        </w:rPr>
        <w:t xml:space="preserve"> </w:t>
      </w:r>
      <w:proofErr w:type="spellStart"/>
      <w:r w:rsidR="00565E44">
        <w:rPr>
          <w:rFonts w:ascii="Arial" w:eastAsia="Times New Roman" w:hAnsi="Arial" w:cs="Arial"/>
          <w:color w:val="222222"/>
          <w:sz w:val="23"/>
          <w:szCs w:val="23"/>
        </w:rPr>
        <w:t>bạn</w:t>
      </w:r>
      <w:proofErr w:type="spellEnd"/>
      <w:r w:rsidR="00565E44">
        <w:rPr>
          <w:rFonts w:ascii="Arial" w:eastAsia="Times New Roman" w:hAnsi="Arial" w:cs="Arial"/>
          <w:color w:val="222222"/>
          <w:sz w:val="23"/>
          <w:szCs w:val="23"/>
        </w:rPr>
        <w:t xml:space="preserve"> </w:t>
      </w:r>
      <w:proofErr w:type="spellStart"/>
      <w:r w:rsidR="00565E44">
        <w:rPr>
          <w:rFonts w:ascii="Arial" w:eastAsia="Times New Roman" w:hAnsi="Arial" w:cs="Arial"/>
          <w:color w:val="222222"/>
          <w:sz w:val="23"/>
          <w:szCs w:val="23"/>
        </w:rPr>
        <w:t>có</w:t>
      </w:r>
      <w:proofErr w:type="spellEnd"/>
      <w:r w:rsidR="00565E44">
        <w:rPr>
          <w:rFonts w:ascii="Arial" w:eastAsia="Times New Roman" w:hAnsi="Arial" w:cs="Arial"/>
          <w:color w:val="222222"/>
          <w:sz w:val="23"/>
          <w:szCs w:val="23"/>
        </w:rPr>
        <w:t xml:space="preserve"> </w:t>
      </w:r>
      <w:proofErr w:type="spellStart"/>
      <w:r w:rsidR="00565E44">
        <w:rPr>
          <w:rFonts w:ascii="Arial" w:eastAsia="Times New Roman" w:hAnsi="Arial" w:cs="Arial"/>
          <w:color w:val="222222"/>
          <w:sz w:val="23"/>
          <w:szCs w:val="23"/>
        </w:rPr>
        <w:t>thể</w:t>
      </w:r>
      <w:proofErr w:type="spellEnd"/>
      <w:r w:rsidR="00565E44">
        <w:rPr>
          <w:rFonts w:ascii="Arial" w:eastAsia="Times New Roman" w:hAnsi="Arial" w:cs="Arial"/>
          <w:color w:val="222222"/>
          <w:sz w:val="23"/>
          <w:szCs w:val="23"/>
        </w:rPr>
        <w:t xml:space="preserve"> </w:t>
      </w:r>
      <w:proofErr w:type="spellStart"/>
      <w:r w:rsidR="00565E44">
        <w:rPr>
          <w:rFonts w:ascii="Arial" w:eastAsia="Times New Roman" w:hAnsi="Arial" w:cs="Arial"/>
          <w:color w:val="222222"/>
          <w:sz w:val="23"/>
          <w:szCs w:val="23"/>
        </w:rPr>
        <w:t>chơi</w:t>
      </w:r>
      <w:proofErr w:type="spellEnd"/>
      <w:r w:rsidR="00565E44">
        <w:rPr>
          <w:rFonts w:ascii="Arial" w:eastAsia="Times New Roman" w:hAnsi="Arial" w:cs="Arial"/>
          <w:color w:val="222222"/>
          <w:sz w:val="23"/>
          <w:szCs w:val="23"/>
        </w:rPr>
        <w:t xml:space="preserve"> guitar </w:t>
      </w:r>
      <w:proofErr w:type="spellStart"/>
      <w:r w:rsidR="00565E44">
        <w:rPr>
          <w:rFonts w:ascii="Arial" w:eastAsia="Times New Roman" w:hAnsi="Arial" w:cs="Arial"/>
          <w:color w:val="222222"/>
          <w:sz w:val="23"/>
          <w:szCs w:val="23"/>
        </w:rPr>
        <w:t>bài</w:t>
      </w:r>
      <w:proofErr w:type="spellEnd"/>
      <w:r w:rsidR="00565E44">
        <w:rPr>
          <w:rFonts w:ascii="Arial" w:eastAsia="Times New Roman" w:hAnsi="Arial" w:cs="Arial"/>
          <w:color w:val="222222"/>
          <w:sz w:val="23"/>
          <w:szCs w:val="23"/>
        </w:rPr>
        <w:t xml:space="preserve"> </w:t>
      </w:r>
      <w:proofErr w:type="spellStart"/>
      <w:r w:rsidR="00565E44">
        <w:rPr>
          <w:rFonts w:ascii="Arial" w:eastAsia="Times New Roman" w:hAnsi="Arial" w:cs="Arial"/>
          <w:color w:val="222222"/>
          <w:sz w:val="23"/>
          <w:szCs w:val="23"/>
        </w:rPr>
        <w:t>hát</w:t>
      </w:r>
      <w:proofErr w:type="spellEnd"/>
      <w:r w:rsidR="00565E44">
        <w:rPr>
          <w:rFonts w:ascii="Arial" w:eastAsia="Times New Roman" w:hAnsi="Arial" w:cs="Arial"/>
          <w:color w:val="222222"/>
          <w:sz w:val="23"/>
          <w:szCs w:val="23"/>
        </w:rPr>
        <w:t xml:space="preserve"> </w:t>
      </w:r>
      <w:proofErr w:type="spellStart"/>
      <w:r w:rsidR="00565E44">
        <w:rPr>
          <w:rFonts w:ascii="Arial" w:eastAsia="Times New Roman" w:hAnsi="Arial" w:cs="Arial"/>
          <w:color w:val="222222"/>
          <w:sz w:val="23"/>
          <w:szCs w:val="23"/>
        </w:rPr>
        <w:t>này</w:t>
      </w:r>
      <w:proofErr w:type="spellEnd"/>
      <w:r w:rsidR="00565E44">
        <w:rPr>
          <w:rFonts w:ascii="Arial" w:eastAsia="Times New Roman" w:hAnsi="Arial" w:cs="Arial"/>
          <w:color w:val="222222"/>
          <w:sz w:val="23"/>
          <w:szCs w:val="23"/>
        </w:rPr>
        <w:t xml:space="preserve"> </w:t>
      </w:r>
      <w:proofErr w:type="spellStart"/>
      <w:r w:rsidR="00565E44">
        <w:rPr>
          <w:rFonts w:ascii="Arial" w:eastAsia="Times New Roman" w:hAnsi="Arial" w:cs="Arial"/>
          <w:color w:val="222222"/>
          <w:sz w:val="23"/>
          <w:szCs w:val="23"/>
        </w:rPr>
        <w:t>nhưng</w:t>
      </w:r>
      <w:proofErr w:type="spellEnd"/>
      <w:r w:rsidR="00565E44">
        <w:rPr>
          <w:rFonts w:ascii="Arial" w:eastAsia="Times New Roman" w:hAnsi="Arial" w:cs="Arial"/>
          <w:color w:val="222222"/>
          <w:sz w:val="23"/>
          <w:szCs w:val="23"/>
        </w:rPr>
        <w:t xml:space="preserve"> </w:t>
      </w:r>
      <w:proofErr w:type="spellStart"/>
      <w:r w:rsidR="00565E44">
        <w:rPr>
          <w:rFonts w:ascii="Arial" w:eastAsia="Times New Roman" w:hAnsi="Arial" w:cs="Arial"/>
          <w:color w:val="222222"/>
          <w:sz w:val="23"/>
          <w:szCs w:val="23"/>
        </w:rPr>
        <w:t>mọi</w:t>
      </w:r>
      <w:proofErr w:type="spellEnd"/>
      <w:r w:rsidR="00565E44">
        <w:rPr>
          <w:rFonts w:ascii="Arial" w:eastAsia="Times New Roman" w:hAnsi="Arial" w:cs="Arial"/>
          <w:color w:val="222222"/>
          <w:sz w:val="23"/>
          <w:szCs w:val="23"/>
        </w:rPr>
        <w:t xml:space="preserve"> </w:t>
      </w:r>
      <w:proofErr w:type="spellStart"/>
      <w:r w:rsidR="00565E44">
        <w:rPr>
          <w:rFonts w:ascii="Arial" w:eastAsia="Times New Roman" w:hAnsi="Arial" w:cs="Arial"/>
          <w:color w:val="222222"/>
          <w:sz w:val="23"/>
          <w:szCs w:val="23"/>
        </w:rPr>
        <w:t>thứ</w:t>
      </w:r>
      <w:proofErr w:type="spellEnd"/>
      <w:r w:rsidR="00565E44">
        <w:rPr>
          <w:rFonts w:ascii="Arial" w:eastAsia="Times New Roman" w:hAnsi="Arial" w:cs="Arial"/>
          <w:color w:val="222222"/>
          <w:sz w:val="23"/>
          <w:szCs w:val="23"/>
        </w:rPr>
        <w:t xml:space="preserve"> </w:t>
      </w:r>
      <w:proofErr w:type="spellStart"/>
      <w:r w:rsidR="00565E44">
        <w:rPr>
          <w:rFonts w:ascii="Arial" w:eastAsia="Times New Roman" w:hAnsi="Arial" w:cs="Arial"/>
          <w:color w:val="222222"/>
          <w:sz w:val="23"/>
          <w:szCs w:val="23"/>
        </w:rPr>
        <w:t>trở</w:t>
      </w:r>
      <w:proofErr w:type="spellEnd"/>
      <w:r w:rsidR="00565E44">
        <w:rPr>
          <w:rFonts w:ascii="Arial" w:eastAsia="Times New Roman" w:hAnsi="Arial" w:cs="Arial"/>
          <w:color w:val="222222"/>
          <w:sz w:val="23"/>
          <w:szCs w:val="23"/>
        </w:rPr>
        <w:t xml:space="preserve"> </w:t>
      </w:r>
      <w:proofErr w:type="spellStart"/>
      <w:r w:rsidR="00565E44">
        <w:rPr>
          <w:rFonts w:ascii="Arial" w:eastAsia="Times New Roman" w:hAnsi="Arial" w:cs="Arial"/>
          <w:color w:val="222222"/>
          <w:sz w:val="23"/>
          <w:szCs w:val="23"/>
        </w:rPr>
        <w:t>lên</w:t>
      </w:r>
      <w:proofErr w:type="spellEnd"/>
      <w:r w:rsidR="00565E44">
        <w:rPr>
          <w:rFonts w:ascii="Arial" w:eastAsia="Times New Roman" w:hAnsi="Arial" w:cs="Arial"/>
          <w:color w:val="222222"/>
          <w:sz w:val="23"/>
          <w:szCs w:val="23"/>
        </w:rPr>
        <w:t xml:space="preserve"> </w:t>
      </w:r>
      <w:proofErr w:type="spellStart"/>
      <w:r w:rsidR="00565E44">
        <w:rPr>
          <w:rFonts w:ascii="Arial" w:eastAsia="Times New Roman" w:hAnsi="Arial" w:cs="Arial"/>
          <w:color w:val="222222"/>
          <w:sz w:val="23"/>
          <w:szCs w:val="23"/>
        </w:rPr>
        <w:t>rất</w:t>
      </w:r>
      <w:proofErr w:type="spellEnd"/>
      <w:r w:rsidR="00565E44">
        <w:rPr>
          <w:rFonts w:ascii="Arial" w:eastAsia="Times New Roman" w:hAnsi="Arial" w:cs="Arial"/>
          <w:color w:val="222222"/>
          <w:sz w:val="23"/>
          <w:szCs w:val="23"/>
        </w:rPr>
        <w:t xml:space="preserve"> </w:t>
      </w:r>
      <w:proofErr w:type="spellStart"/>
      <w:r w:rsidR="00565E44">
        <w:rPr>
          <w:rFonts w:ascii="Arial" w:eastAsia="Times New Roman" w:hAnsi="Arial" w:cs="Arial"/>
          <w:color w:val="222222"/>
          <w:sz w:val="23"/>
          <w:szCs w:val="23"/>
        </w:rPr>
        <w:t>tệ</w:t>
      </w:r>
      <w:proofErr w:type="spellEnd"/>
      <w:r w:rsidR="00565E44">
        <w:rPr>
          <w:rFonts w:ascii="Arial" w:eastAsia="Times New Roman" w:hAnsi="Arial" w:cs="Arial"/>
          <w:color w:val="222222"/>
          <w:sz w:val="23"/>
          <w:szCs w:val="23"/>
        </w:rPr>
        <w:t xml:space="preserve"> </w:t>
      </w:r>
      <w:proofErr w:type="spellStart"/>
      <w:r w:rsidR="00565E44">
        <w:rPr>
          <w:rFonts w:ascii="Arial" w:eastAsia="Times New Roman" w:hAnsi="Arial" w:cs="Arial"/>
          <w:color w:val="222222"/>
          <w:sz w:val="23"/>
          <w:szCs w:val="23"/>
        </w:rPr>
        <w:t>khi</w:t>
      </w:r>
      <w:proofErr w:type="spellEnd"/>
      <w:r w:rsidR="00565E44">
        <w:rPr>
          <w:rFonts w:ascii="Arial" w:eastAsia="Times New Roman" w:hAnsi="Arial" w:cs="Arial"/>
          <w:color w:val="222222"/>
          <w:sz w:val="23"/>
          <w:szCs w:val="23"/>
        </w:rPr>
        <w:t xml:space="preserve"> </w:t>
      </w:r>
      <w:proofErr w:type="spellStart"/>
      <w:r w:rsidR="00565E44">
        <w:rPr>
          <w:rFonts w:ascii="Arial" w:eastAsia="Times New Roman" w:hAnsi="Arial" w:cs="Arial"/>
          <w:color w:val="222222"/>
          <w:sz w:val="23"/>
          <w:szCs w:val="23"/>
        </w:rPr>
        <w:t>bạn</w:t>
      </w:r>
      <w:proofErr w:type="spellEnd"/>
      <w:r w:rsidR="00565E44">
        <w:rPr>
          <w:rFonts w:ascii="Arial" w:eastAsia="Times New Roman" w:hAnsi="Arial" w:cs="Arial"/>
          <w:color w:val="222222"/>
          <w:sz w:val="23"/>
          <w:szCs w:val="23"/>
        </w:rPr>
        <w:t xml:space="preserve"> </w:t>
      </w:r>
      <w:proofErr w:type="spellStart"/>
      <w:r w:rsidR="00565E44">
        <w:rPr>
          <w:rFonts w:ascii="Arial" w:eastAsia="Times New Roman" w:hAnsi="Arial" w:cs="Arial"/>
          <w:color w:val="222222"/>
          <w:sz w:val="23"/>
          <w:szCs w:val="23"/>
        </w:rPr>
        <w:t>thử</w:t>
      </w:r>
      <w:proofErr w:type="spellEnd"/>
      <w:r w:rsidR="00565E44">
        <w:rPr>
          <w:rFonts w:ascii="Arial" w:eastAsia="Times New Roman" w:hAnsi="Arial" w:cs="Arial"/>
          <w:color w:val="222222"/>
          <w:sz w:val="23"/>
          <w:szCs w:val="23"/>
        </w:rPr>
        <w:t xml:space="preserve"> </w:t>
      </w:r>
      <w:proofErr w:type="spellStart"/>
      <w:r w:rsidR="00565E44">
        <w:rPr>
          <w:rFonts w:ascii="Arial" w:eastAsia="Times New Roman" w:hAnsi="Arial" w:cs="Arial"/>
          <w:color w:val="222222"/>
          <w:sz w:val="23"/>
          <w:szCs w:val="23"/>
        </w:rPr>
        <w:t>vừa</w:t>
      </w:r>
      <w:proofErr w:type="spellEnd"/>
      <w:r w:rsidR="00565E44">
        <w:rPr>
          <w:rFonts w:ascii="Arial" w:eastAsia="Times New Roman" w:hAnsi="Arial" w:cs="Arial"/>
          <w:color w:val="222222"/>
          <w:sz w:val="23"/>
          <w:szCs w:val="23"/>
        </w:rPr>
        <w:t xml:space="preserve"> </w:t>
      </w:r>
      <w:proofErr w:type="spellStart"/>
      <w:r w:rsidR="00565E44">
        <w:rPr>
          <w:rFonts w:ascii="Arial" w:eastAsia="Times New Roman" w:hAnsi="Arial" w:cs="Arial"/>
          <w:color w:val="222222"/>
          <w:sz w:val="23"/>
          <w:szCs w:val="23"/>
        </w:rPr>
        <w:t>hát</w:t>
      </w:r>
      <w:proofErr w:type="spellEnd"/>
      <w:r w:rsidR="00565E44">
        <w:rPr>
          <w:rFonts w:ascii="Arial" w:eastAsia="Times New Roman" w:hAnsi="Arial" w:cs="Arial"/>
          <w:color w:val="222222"/>
          <w:sz w:val="23"/>
          <w:szCs w:val="23"/>
        </w:rPr>
        <w:t xml:space="preserve"> </w:t>
      </w:r>
      <w:proofErr w:type="spellStart"/>
      <w:r w:rsidR="00565E44">
        <w:rPr>
          <w:rFonts w:ascii="Arial" w:eastAsia="Times New Roman" w:hAnsi="Arial" w:cs="Arial"/>
          <w:color w:val="222222"/>
          <w:sz w:val="23"/>
          <w:szCs w:val="23"/>
        </w:rPr>
        <w:t>vừa</w:t>
      </w:r>
      <w:proofErr w:type="spellEnd"/>
      <w:r w:rsidR="00565E44">
        <w:rPr>
          <w:rFonts w:ascii="Arial" w:eastAsia="Times New Roman" w:hAnsi="Arial" w:cs="Arial"/>
          <w:color w:val="222222"/>
          <w:sz w:val="23"/>
          <w:szCs w:val="23"/>
        </w:rPr>
        <w:t xml:space="preserve"> </w:t>
      </w:r>
      <w:proofErr w:type="spellStart"/>
      <w:r w:rsidR="00565E44">
        <w:rPr>
          <w:rFonts w:ascii="Arial" w:eastAsia="Times New Roman" w:hAnsi="Arial" w:cs="Arial"/>
          <w:color w:val="222222"/>
          <w:sz w:val="23"/>
          <w:szCs w:val="23"/>
        </w:rPr>
        <w:t>chơi</w:t>
      </w:r>
      <w:proofErr w:type="spellEnd"/>
      <w:r w:rsidR="00565E44">
        <w:rPr>
          <w:rFonts w:ascii="Arial" w:eastAsia="Times New Roman" w:hAnsi="Arial" w:cs="Arial"/>
          <w:color w:val="222222"/>
          <w:sz w:val="23"/>
          <w:szCs w:val="23"/>
        </w:rPr>
        <w:t xml:space="preserve"> guitar.</w:t>
      </w:r>
      <w:proofErr w:type="gramEnd"/>
      <w:r w:rsidR="00565E44">
        <w:rPr>
          <w:rFonts w:ascii="Arial" w:eastAsia="Times New Roman" w:hAnsi="Arial" w:cs="Arial"/>
          <w:color w:val="222222"/>
          <w:sz w:val="23"/>
          <w:szCs w:val="23"/>
        </w:rPr>
        <w:t xml:space="preserve"> </w:t>
      </w:r>
      <w:proofErr w:type="spellStart"/>
      <w:proofErr w:type="gramStart"/>
      <w:r w:rsidR="00565E44">
        <w:rPr>
          <w:rFonts w:ascii="Arial" w:eastAsia="Times New Roman" w:hAnsi="Arial" w:cs="Arial"/>
          <w:color w:val="222222"/>
          <w:sz w:val="23"/>
          <w:szCs w:val="23"/>
        </w:rPr>
        <w:t>Hát</w:t>
      </w:r>
      <w:proofErr w:type="spellEnd"/>
      <w:r w:rsidR="00565E44">
        <w:rPr>
          <w:rFonts w:ascii="Arial" w:eastAsia="Times New Roman" w:hAnsi="Arial" w:cs="Arial"/>
          <w:color w:val="222222"/>
          <w:sz w:val="23"/>
          <w:szCs w:val="23"/>
        </w:rPr>
        <w:t xml:space="preserve"> </w:t>
      </w:r>
      <w:proofErr w:type="spellStart"/>
      <w:r w:rsidR="00565E44">
        <w:rPr>
          <w:rFonts w:ascii="Arial" w:eastAsia="Times New Roman" w:hAnsi="Arial" w:cs="Arial"/>
          <w:color w:val="222222"/>
          <w:sz w:val="23"/>
          <w:szCs w:val="23"/>
        </w:rPr>
        <w:t>đồng</w:t>
      </w:r>
      <w:proofErr w:type="spellEnd"/>
      <w:r w:rsidR="00565E44">
        <w:rPr>
          <w:rFonts w:ascii="Arial" w:eastAsia="Times New Roman" w:hAnsi="Arial" w:cs="Arial"/>
          <w:color w:val="222222"/>
          <w:sz w:val="23"/>
          <w:szCs w:val="23"/>
        </w:rPr>
        <w:t xml:space="preserve"> </w:t>
      </w:r>
      <w:proofErr w:type="spellStart"/>
      <w:r w:rsidR="00565E44">
        <w:rPr>
          <w:rFonts w:ascii="Arial" w:eastAsia="Times New Roman" w:hAnsi="Arial" w:cs="Arial"/>
          <w:color w:val="222222"/>
          <w:sz w:val="23"/>
          <w:szCs w:val="23"/>
        </w:rPr>
        <w:t>thời</w:t>
      </w:r>
      <w:proofErr w:type="spellEnd"/>
      <w:r w:rsidR="00565E44">
        <w:rPr>
          <w:rFonts w:ascii="Arial" w:eastAsia="Times New Roman" w:hAnsi="Arial" w:cs="Arial"/>
          <w:color w:val="222222"/>
          <w:sz w:val="23"/>
          <w:szCs w:val="23"/>
        </w:rPr>
        <w:t xml:space="preserve"> </w:t>
      </w:r>
      <w:proofErr w:type="spellStart"/>
      <w:r w:rsidR="00565E44">
        <w:rPr>
          <w:rFonts w:ascii="Arial" w:eastAsia="Times New Roman" w:hAnsi="Arial" w:cs="Arial"/>
          <w:color w:val="222222"/>
          <w:sz w:val="23"/>
          <w:szCs w:val="23"/>
        </w:rPr>
        <w:t>chơi</w:t>
      </w:r>
      <w:proofErr w:type="spellEnd"/>
      <w:r w:rsidR="00565E44">
        <w:rPr>
          <w:rFonts w:ascii="Arial" w:eastAsia="Times New Roman" w:hAnsi="Arial" w:cs="Arial"/>
          <w:color w:val="222222"/>
          <w:sz w:val="23"/>
          <w:szCs w:val="23"/>
        </w:rPr>
        <w:t xml:space="preserve"> guitar </w:t>
      </w:r>
      <w:proofErr w:type="spellStart"/>
      <w:r w:rsidR="00565E44">
        <w:rPr>
          <w:rFonts w:ascii="Arial" w:eastAsia="Times New Roman" w:hAnsi="Arial" w:cs="Arial"/>
          <w:color w:val="222222"/>
          <w:sz w:val="23"/>
          <w:szCs w:val="23"/>
        </w:rPr>
        <w:t>luôn</w:t>
      </w:r>
      <w:proofErr w:type="spellEnd"/>
      <w:r w:rsidR="00565E44">
        <w:rPr>
          <w:rFonts w:ascii="Arial" w:eastAsia="Times New Roman" w:hAnsi="Arial" w:cs="Arial"/>
          <w:color w:val="222222"/>
          <w:sz w:val="23"/>
          <w:szCs w:val="23"/>
        </w:rPr>
        <w:t xml:space="preserve"> </w:t>
      </w:r>
      <w:proofErr w:type="spellStart"/>
      <w:r w:rsidR="00565E44">
        <w:rPr>
          <w:rFonts w:ascii="Arial" w:eastAsia="Times New Roman" w:hAnsi="Arial" w:cs="Arial"/>
          <w:color w:val="222222"/>
          <w:sz w:val="23"/>
          <w:szCs w:val="23"/>
        </w:rPr>
        <w:t>là</w:t>
      </w:r>
      <w:proofErr w:type="spellEnd"/>
      <w:r w:rsidR="00565E44">
        <w:rPr>
          <w:rFonts w:ascii="Arial" w:eastAsia="Times New Roman" w:hAnsi="Arial" w:cs="Arial"/>
          <w:color w:val="222222"/>
          <w:sz w:val="23"/>
          <w:szCs w:val="23"/>
        </w:rPr>
        <w:t xml:space="preserve"> </w:t>
      </w:r>
      <w:proofErr w:type="spellStart"/>
      <w:r w:rsidR="00565E44">
        <w:rPr>
          <w:rFonts w:ascii="Arial" w:eastAsia="Times New Roman" w:hAnsi="Arial" w:cs="Arial"/>
          <w:color w:val="222222"/>
          <w:sz w:val="23"/>
          <w:szCs w:val="23"/>
        </w:rPr>
        <w:t>thử</w:t>
      </w:r>
      <w:proofErr w:type="spellEnd"/>
      <w:r w:rsidR="00565E44">
        <w:rPr>
          <w:rFonts w:ascii="Arial" w:eastAsia="Times New Roman" w:hAnsi="Arial" w:cs="Arial"/>
          <w:color w:val="222222"/>
          <w:sz w:val="23"/>
          <w:szCs w:val="23"/>
        </w:rPr>
        <w:t xml:space="preserve"> </w:t>
      </w:r>
      <w:proofErr w:type="spellStart"/>
      <w:r w:rsidR="00565E44">
        <w:rPr>
          <w:rFonts w:ascii="Arial" w:eastAsia="Times New Roman" w:hAnsi="Arial" w:cs="Arial"/>
          <w:color w:val="222222"/>
          <w:sz w:val="23"/>
          <w:szCs w:val="23"/>
        </w:rPr>
        <w:t>thách</w:t>
      </w:r>
      <w:proofErr w:type="spellEnd"/>
      <w:r w:rsidR="00565E44">
        <w:rPr>
          <w:rFonts w:ascii="Arial" w:eastAsia="Times New Roman" w:hAnsi="Arial" w:cs="Arial"/>
          <w:color w:val="222222"/>
          <w:sz w:val="23"/>
          <w:szCs w:val="23"/>
        </w:rPr>
        <w:t xml:space="preserve"> </w:t>
      </w:r>
      <w:proofErr w:type="spellStart"/>
      <w:r w:rsidR="00565E44">
        <w:rPr>
          <w:rFonts w:ascii="Arial" w:eastAsia="Times New Roman" w:hAnsi="Arial" w:cs="Arial"/>
          <w:color w:val="222222"/>
          <w:sz w:val="23"/>
          <w:szCs w:val="23"/>
        </w:rPr>
        <w:t>với</w:t>
      </w:r>
      <w:proofErr w:type="spellEnd"/>
      <w:r w:rsidR="00565E44">
        <w:rPr>
          <w:rFonts w:ascii="Arial" w:eastAsia="Times New Roman" w:hAnsi="Arial" w:cs="Arial"/>
          <w:color w:val="222222"/>
          <w:sz w:val="23"/>
          <w:szCs w:val="23"/>
        </w:rPr>
        <w:t xml:space="preserve"> </w:t>
      </w:r>
      <w:proofErr w:type="spellStart"/>
      <w:r w:rsidR="00565E44">
        <w:rPr>
          <w:rFonts w:ascii="Arial" w:eastAsia="Times New Roman" w:hAnsi="Arial" w:cs="Arial"/>
          <w:color w:val="222222"/>
          <w:sz w:val="23"/>
          <w:szCs w:val="23"/>
        </w:rPr>
        <w:t>những</w:t>
      </w:r>
      <w:proofErr w:type="spellEnd"/>
      <w:r w:rsidR="00565E44">
        <w:rPr>
          <w:rFonts w:ascii="Arial" w:eastAsia="Times New Roman" w:hAnsi="Arial" w:cs="Arial"/>
          <w:color w:val="222222"/>
          <w:sz w:val="23"/>
          <w:szCs w:val="23"/>
        </w:rPr>
        <w:t xml:space="preserve"> </w:t>
      </w:r>
      <w:proofErr w:type="spellStart"/>
      <w:r w:rsidR="00565E44">
        <w:rPr>
          <w:rFonts w:ascii="Arial" w:eastAsia="Times New Roman" w:hAnsi="Arial" w:cs="Arial"/>
          <w:color w:val="222222"/>
          <w:sz w:val="23"/>
          <w:szCs w:val="23"/>
        </w:rPr>
        <w:t>người</w:t>
      </w:r>
      <w:proofErr w:type="spellEnd"/>
      <w:r w:rsidR="00565E44">
        <w:rPr>
          <w:rFonts w:ascii="Arial" w:eastAsia="Times New Roman" w:hAnsi="Arial" w:cs="Arial"/>
          <w:color w:val="222222"/>
          <w:sz w:val="23"/>
          <w:szCs w:val="23"/>
        </w:rPr>
        <w:t xml:space="preserve"> </w:t>
      </w:r>
      <w:proofErr w:type="spellStart"/>
      <w:r w:rsidR="00565E44">
        <w:rPr>
          <w:rFonts w:ascii="Arial" w:eastAsia="Times New Roman" w:hAnsi="Arial" w:cs="Arial"/>
          <w:color w:val="222222"/>
          <w:sz w:val="23"/>
          <w:szCs w:val="23"/>
        </w:rPr>
        <w:t>mới</w:t>
      </w:r>
      <w:proofErr w:type="spellEnd"/>
      <w:r w:rsidR="00565E44">
        <w:rPr>
          <w:rFonts w:ascii="Arial" w:eastAsia="Times New Roman" w:hAnsi="Arial" w:cs="Arial"/>
          <w:color w:val="222222"/>
          <w:sz w:val="23"/>
          <w:szCs w:val="23"/>
        </w:rPr>
        <w:t xml:space="preserve"> </w:t>
      </w:r>
      <w:proofErr w:type="spellStart"/>
      <w:r w:rsidR="00565E44">
        <w:rPr>
          <w:rFonts w:ascii="Arial" w:eastAsia="Times New Roman" w:hAnsi="Arial" w:cs="Arial"/>
          <w:color w:val="222222"/>
          <w:sz w:val="23"/>
          <w:szCs w:val="23"/>
        </w:rPr>
        <w:t>bắt</w:t>
      </w:r>
      <w:proofErr w:type="spellEnd"/>
      <w:r w:rsidR="00565E44">
        <w:rPr>
          <w:rFonts w:ascii="Arial" w:eastAsia="Times New Roman" w:hAnsi="Arial" w:cs="Arial"/>
          <w:color w:val="222222"/>
          <w:sz w:val="23"/>
          <w:szCs w:val="23"/>
        </w:rPr>
        <w:t xml:space="preserve"> </w:t>
      </w:r>
      <w:proofErr w:type="spellStart"/>
      <w:r w:rsidR="00565E44">
        <w:rPr>
          <w:rFonts w:ascii="Arial" w:eastAsia="Times New Roman" w:hAnsi="Arial" w:cs="Arial"/>
          <w:color w:val="222222"/>
          <w:sz w:val="23"/>
          <w:szCs w:val="23"/>
        </w:rPr>
        <w:t>đầu</w:t>
      </w:r>
      <w:proofErr w:type="spellEnd"/>
      <w:r w:rsidR="00565E44">
        <w:rPr>
          <w:rFonts w:ascii="Arial" w:eastAsia="Times New Roman" w:hAnsi="Arial" w:cs="Arial"/>
          <w:color w:val="222222"/>
          <w:sz w:val="23"/>
          <w:szCs w:val="23"/>
        </w:rPr>
        <w:t>.</w:t>
      </w:r>
      <w:proofErr w:type="gramEnd"/>
      <w:r w:rsidR="00565E44">
        <w:rPr>
          <w:rFonts w:ascii="Arial" w:eastAsia="Times New Roman" w:hAnsi="Arial" w:cs="Arial"/>
          <w:color w:val="222222"/>
          <w:sz w:val="23"/>
          <w:szCs w:val="23"/>
        </w:rPr>
        <w:t xml:space="preserve"> </w:t>
      </w:r>
      <w:proofErr w:type="spellStart"/>
      <w:proofErr w:type="gramStart"/>
      <w:r w:rsidR="00565E44">
        <w:rPr>
          <w:rFonts w:ascii="Arial" w:eastAsia="Times New Roman" w:hAnsi="Arial" w:cs="Arial"/>
          <w:color w:val="222222"/>
          <w:sz w:val="23"/>
          <w:szCs w:val="23"/>
        </w:rPr>
        <w:t>Chinh</w:t>
      </w:r>
      <w:proofErr w:type="spellEnd"/>
      <w:r w:rsidR="00565E44">
        <w:rPr>
          <w:rFonts w:ascii="Arial" w:eastAsia="Times New Roman" w:hAnsi="Arial" w:cs="Arial"/>
          <w:color w:val="222222"/>
          <w:sz w:val="23"/>
          <w:szCs w:val="23"/>
        </w:rPr>
        <w:t xml:space="preserve"> </w:t>
      </w:r>
      <w:proofErr w:type="spellStart"/>
      <w:r w:rsidR="00565E44">
        <w:rPr>
          <w:rFonts w:ascii="Arial" w:eastAsia="Times New Roman" w:hAnsi="Arial" w:cs="Arial"/>
          <w:color w:val="222222"/>
          <w:sz w:val="23"/>
          <w:szCs w:val="23"/>
        </w:rPr>
        <w:t>vì</w:t>
      </w:r>
      <w:proofErr w:type="spellEnd"/>
      <w:r w:rsidR="00565E44">
        <w:rPr>
          <w:rFonts w:ascii="Arial" w:eastAsia="Times New Roman" w:hAnsi="Arial" w:cs="Arial"/>
          <w:color w:val="222222"/>
          <w:sz w:val="23"/>
          <w:szCs w:val="23"/>
        </w:rPr>
        <w:t xml:space="preserve"> </w:t>
      </w:r>
      <w:proofErr w:type="spellStart"/>
      <w:r w:rsidR="00565E44">
        <w:rPr>
          <w:rFonts w:ascii="Arial" w:eastAsia="Times New Roman" w:hAnsi="Arial" w:cs="Arial"/>
          <w:color w:val="222222"/>
          <w:sz w:val="23"/>
          <w:szCs w:val="23"/>
        </w:rPr>
        <w:t>vậy</w:t>
      </w:r>
      <w:proofErr w:type="spellEnd"/>
      <w:r w:rsidR="00565E44">
        <w:rPr>
          <w:rFonts w:ascii="Arial" w:eastAsia="Times New Roman" w:hAnsi="Arial" w:cs="Arial"/>
          <w:color w:val="222222"/>
          <w:sz w:val="23"/>
          <w:szCs w:val="23"/>
        </w:rPr>
        <w:t xml:space="preserve">, </w:t>
      </w:r>
      <w:proofErr w:type="spellStart"/>
      <w:r w:rsidR="00565E44">
        <w:rPr>
          <w:rFonts w:ascii="Arial" w:eastAsia="Times New Roman" w:hAnsi="Arial" w:cs="Arial"/>
          <w:color w:val="222222"/>
          <w:sz w:val="23"/>
          <w:szCs w:val="23"/>
        </w:rPr>
        <w:t>chúng</w:t>
      </w:r>
      <w:proofErr w:type="spellEnd"/>
      <w:r w:rsidR="00565E44">
        <w:rPr>
          <w:rFonts w:ascii="Arial" w:eastAsia="Times New Roman" w:hAnsi="Arial" w:cs="Arial"/>
          <w:color w:val="222222"/>
          <w:sz w:val="23"/>
          <w:szCs w:val="23"/>
        </w:rPr>
        <w:t xml:space="preserve"> </w:t>
      </w:r>
      <w:proofErr w:type="spellStart"/>
      <w:r w:rsidR="00565E44">
        <w:rPr>
          <w:rFonts w:ascii="Arial" w:eastAsia="Times New Roman" w:hAnsi="Arial" w:cs="Arial"/>
          <w:color w:val="222222"/>
          <w:sz w:val="23"/>
          <w:szCs w:val="23"/>
        </w:rPr>
        <w:t>tôi</w:t>
      </w:r>
      <w:proofErr w:type="spellEnd"/>
      <w:r w:rsidR="00565E44">
        <w:rPr>
          <w:rFonts w:ascii="Arial" w:eastAsia="Times New Roman" w:hAnsi="Arial" w:cs="Arial"/>
          <w:color w:val="222222"/>
          <w:sz w:val="23"/>
          <w:szCs w:val="23"/>
        </w:rPr>
        <w:t xml:space="preserve"> </w:t>
      </w:r>
      <w:proofErr w:type="spellStart"/>
      <w:r w:rsidR="00565E44">
        <w:rPr>
          <w:rFonts w:ascii="Arial" w:eastAsia="Times New Roman" w:hAnsi="Arial" w:cs="Arial"/>
          <w:color w:val="222222"/>
          <w:sz w:val="23"/>
          <w:szCs w:val="23"/>
        </w:rPr>
        <w:t>đưa</w:t>
      </w:r>
      <w:proofErr w:type="spellEnd"/>
      <w:r w:rsidR="00565E44">
        <w:rPr>
          <w:rFonts w:ascii="Arial" w:eastAsia="Times New Roman" w:hAnsi="Arial" w:cs="Arial"/>
          <w:color w:val="222222"/>
          <w:sz w:val="23"/>
          <w:szCs w:val="23"/>
        </w:rPr>
        <w:t xml:space="preserve"> </w:t>
      </w:r>
      <w:proofErr w:type="spellStart"/>
      <w:r w:rsidR="00565E44">
        <w:rPr>
          <w:rFonts w:ascii="Arial" w:eastAsia="Times New Roman" w:hAnsi="Arial" w:cs="Arial"/>
          <w:color w:val="222222"/>
          <w:sz w:val="23"/>
          <w:szCs w:val="23"/>
        </w:rPr>
        <w:t>cho</w:t>
      </w:r>
      <w:proofErr w:type="spellEnd"/>
      <w:r w:rsidR="00565E44">
        <w:rPr>
          <w:rFonts w:ascii="Arial" w:eastAsia="Times New Roman" w:hAnsi="Arial" w:cs="Arial"/>
          <w:color w:val="222222"/>
          <w:sz w:val="23"/>
          <w:szCs w:val="23"/>
        </w:rPr>
        <w:t xml:space="preserve"> </w:t>
      </w:r>
      <w:proofErr w:type="spellStart"/>
      <w:r w:rsidR="00565E44">
        <w:rPr>
          <w:rFonts w:ascii="Arial" w:eastAsia="Times New Roman" w:hAnsi="Arial" w:cs="Arial"/>
          <w:color w:val="222222"/>
          <w:sz w:val="23"/>
          <w:szCs w:val="23"/>
        </w:rPr>
        <w:t>bạn</w:t>
      </w:r>
      <w:proofErr w:type="spellEnd"/>
      <w:r w:rsidR="00565E44">
        <w:rPr>
          <w:rFonts w:ascii="Arial" w:eastAsia="Times New Roman" w:hAnsi="Arial" w:cs="Arial"/>
          <w:color w:val="222222"/>
          <w:sz w:val="23"/>
          <w:szCs w:val="23"/>
        </w:rPr>
        <w:t xml:space="preserve"> </w:t>
      </w:r>
      <w:proofErr w:type="spellStart"/>
      <w:r w:rsidR="00565E44">
        <w:rPr>
          <w:rFonts w:ascii="Arial" w:eastAsia="Times New Roman" w:hAnsi="Arial" w:cs="Arial"/>
          <w:color w:val="222222"/>
          <w:sz w:val="23"/>
          <w:szCs w:val="23"/>
        </w:rPr>
        <w:t>một</w:t>
      </w:r>
      <w:proofErr w:type="spellEnd"/>
      <w:r w:rsidR="00565E44">
        <w:rPr>
          <w:rFonts w:ascii="Arial" w:eastAsia="Times New Roman" w:hAnsi="Arial" w:cs="Arial"/>
          <w:color w:val="222222"/>
          <w:sz w:val="23"/>
          <w:szCs w:val="23"/>
        </w:rPr>
        <w:t xml:space="preserve"> </w:t>
      </w:r>
      <w:proofErr w:type="spellStart"/>
      <w:r w:rsidR="00565E44">
        <w:rPr>
          <w:rFonts w:ascii="Arial" w:eastAsia="Times New Roman" w:hAnsi="Arial" w:cs="Arial"/>
          <w:color w:val="222222"/>
          <w:sz w:val="23"/>
          <w:szCs w:val="23"/>
        </w:rPr>
        <w:t>vài</w:t>
      </w:r>
      <w:proofErr w:type="spellEnd"/>
      <w:r w:rsidR="00565E44">
        <w:rPr>
          <w:rFonts w:ascii="Arial" w:eastAsia="Times New Roman" w:hAnsi="Arial" w:cs="Arial"/>
          <w:color w:val="222222"/>
          <w:sz w:val="23"/>
          <w:szCs w:val="23"/>
        </w:rPr>
        <w:t xml:space="preserve"> </w:t>
      </w:r>
      <w:proofErr w:type="spellStart"/>
      <w:r w:rsidR="00565E44">
        <w:rPr>
          <w:rFonts w:ascii="Arial" w:eastAsia="Times New Roman" w:hAnsi="Arial" w:cs="Arial"/>
          <w:color w:val="222222"/>
          <w:sz w:val="23"/>
          <w:szCs w:val="23"/>
        </w:rPr>
        <w:t>lời</w:t>
      </w:r>
      <w:proofErr w:type="spellEnd"/>
      <w:r w:rsidR="00565E44">
        <w:rPr>
          <w:rFonts w:ascii="Arial" w:eastAsia="Times New Roman" w:hAnsi="Arial" w:cs="Arial"/>
          <w:color w:val="222222"/>
          <w:sz w:val="23"/>
          <w:szCs w:val="23"/>
        </w:rPr>
        <w:t xml:space="preserve"> </w:t>
      </w:r>
      <w:proofErr w:type="spellStart"/>
      <w:r w:rsidR="00565E44">
        <w:rPr>
          <w:rFonts w:ascii="Arial" w:eastAsia="Times New Roman" w:hAnsi="Arial" w:cs="Arial"/>
          <w:color w:val="222222"/>
          <w:sz w:val="23"/>
          <w:szCs w:val="23"/>
        </w:rPr>
        <w:t>khuyên</w:t>
      </w:r>
      <w:proofErr w:type="spellEnd"/>
      <w:r w:rsidR="00565E44">
        <w:rPr>
          <w:rFonts w:ascii="Arial" w:eastAsia="Times New Roman" w:hAnsi="Arial" w:cs="Arial"/>
          <w:color w:val="222222"/>
          <w:sz w:val="23"/>
          <w:szCs w:val="23"/>
        </w:rPr>
        <w:t xml:space="preserve"> </w:t>
      </w:r>
      <w:proofErr w:type="spellStart"/>
      <w:r w:rsidR="00565E44">
        <w:rPr>
          <w:rFonts w:ascii="Arial" w:eastAsia="Times New Roman" w:hAnsi="Arial" w:cs="Arial"/>
          <w:color w:val="222222"/>
          <w:sz w:val="23"/>
          <w:szCs w:val="23"/>
        </w:rPr>
        <w:t>và</w:t>
      </w:r>
      <w:proofErr w:type="spellEnd"/>
      <w:r w:rsidR="00565E44">
        <w:rPr>
          <w:rFonts w:ascii="Arial" w:eastAsia="Times New Roman" w:hAnsi="Arial" w:cs="Arial"/>
          <w:color w:val="222222"/>
          <w:sz w:val="23"/>
          <w:szCs w:val="23"/>
        </w:rPr>
        <w:t xml:space="preserve"> </w:t>
      </w:r>
      <w:proofErr w:type="spellStart"/>
      <w:r w:rsidR="00565E44">
        <w:rPr>
          <w:rFonts w:ascii="Arial" w:eastAsia="Times New Roman" w:hAnsi="Arial" w:cs="Arial"/>
          <w:color w:val="222222"/>
          <w:sz w:val="23"/>
          <w:szCs w:val="23"/>
        </w:rPr>
        <w:t>mẹo</w:t>
      </w:r>
      <w:proofErr w:type="spellEnd"/>
      <w:r w:rsidR="00565E44">
        <w:rPr>
          <w:rFonts w:ascii="Arial" w:eastAsia="Times New Roman" w:hAnsi="Arial" w:cs="Arial"/>
          <w:color w:val="222222"/>
          <w:sz w:val="23"/>
          <w:szCs w:val="23"/>
        </w:rPr>
        <w:t xml:space="preserve"> </w:t>
      </w:r>
      <w:proofErr w:type="spellStart"/>
      <w:r w:rsidR="00565E44">
        <w:rPr>
          <w:rFonts w:ascii="Arial" w:eastAsia="Times New Roman" w:hAnsi="Arial" w:cs="Arial"/>
          <w:color w:val="222222"/>
          <w:sz w:val="23"/>
          <w:szCs w:val="23"/>
        </w:rPr>
        <w:t>giúp</w:t>
      </w:r>
      <w:proofErr w:type="spellEnd"/>
      <w:r w:rsidR="00565E44">
        <w:rPr>
          <w:rFonts w:ascii="Arial" w:eastAsia="Times New Roman" w:hAnsi="Arial" w:cs="Arial"/>
          <w:color w:val="222222"/>
          <w:sz w:val="23"/>
          <w:szCs w:val="23"/>
        </w:rPr>
        <w:t xml:space="preserve"> </w:t>
      </w:r>
      <w:proofErr w:type="spellStart"/>
      <w:r w:rsidR="00565E44">
        <w:rPr>
          <w:rFonts w:ascii="Arial" w:eastAsia="Times New Roman" w:hAnsi="Arial" w:cs="Arial"/>
          <w:color w:val="222222"/>
          <w:sz w:val="23"/>
          <w:szCs w:val="23"/>
        </w:rPr>
        <w:t>việc</w:t>
      </w:r>
      <w:proofErr w:type="spellEnd"/>
      <w:r w:rsidR="00565E44">
        <w:rPr>
          <w:rFonts w:ascii="Arial" w:eastAsia="Times New Roman" w:hAnsi="Arial" w:cs="Arial"/>
          <w:color w:val="222222"/>
          <w:sz w:val="23"/>
          <w:szCs w:val="23"/>
        </w:rPr>
        <w:t xml:space="preserve"> </w:t>
      </w:r>
      <w:proofErr w:type="spellStart"/>
      <w:r w:rsidR="00565E44">
        <w:rPr>
          <w:rFonts w:ascii="Arial" w:eastAsia="Times New Roman" w:hAnsi="Arial" w:cs="Arial"/>
          <w:color w:val="222222"/>
          <w:sz w:val="23"/>
          <w:szCs w:val="23"/>
        </w:rPr>
        <w:t>đó</w:t>
      </w:r>
      <w:proofErr w:type="spellEnd"/>
      <w:r w:rsidR="00565E44">
        <w:rPr>
          <w:rFonts w:ascii="Arial" w:eastAsia="Times New Roman" w:hAnsi="Arial" w:cs="Arial"/>
          <w:color w:val="222222"/>
          <w:sz w:val="23"/>
          <w:szCs w:val="23"/>
        </w:rPr>
        <w:t xml:space="preserve"> </w:t>
      </w:r>
      <w:proofErr w:type="spellStart"/>
      <w:r w:rsidR="00565E44">
        <w:rPr>
          <w:rFonts w:ascii="Arial" w:eastAsia="Times New Roman" w:hAnsi="Arial" w:cs="Arial"/>
          <w:color w:val="222222"/>
          <w:sz w:val="23"/>
          <w:szCs w:val="23"/>
        </w:rPr>
        <w:t>trở</w:t>
      </w:r>
      <w:proofErr w:type="spellEnd"/>
      <w:r w:rsidR="00565E44">
        <w:rPr>
          <w:rFonts w:ascii="Arial" w:eastAsia="Times New Roman" w:hAnsi="Arial" w:cs="Arial"/>
          <w:color w:val="222222"/>
          <w:sz w:val="23"/>
          <w:szCs w:val="23"/>
        </w:rPr>
        <w:t xml:space="preserve"> </w:t>
      </w:r>
      <w:proofErr w:type="spellStart"/>
      <w:r w:rsidR="00565E44">
        <w:rPr>
          <w:rFonts w:ascii="Arial" w:eastAsia="Times New Roman" w:hAnsi="Arial" w:cs="Arial"/>
          <w:color w:val="222222"/>
          <w:sz w:val="23"/>
          <w:szCs w:val="23"/>
        </w:rPr>
        <w:t>nên</w:t>
      </w:r>
      <w:proofErr w:type="spellEnd"/>
      <w:r w:rsidR="00565E44">
        <w:rPr>
          <w:rFonts w:ascii="Arial" w:eastAsia="Times New Roman" w:hAnsi="Arial" w:cs="Arial"/>
          <w:color w:val="222222"/>
          <w:sz w:val="23"/>
          <w:szCs w:val="23"/>
        </w:rPr>
        <w:t xml:space="preserve"> </w:t>
      </w:r>
      <w:proofErr w:type="spellStart"/>
      <w:r w:rsidR="00565E44">
        <w:rPr>
          <w:rFonts w:ascii="Arial" w:eastAsia="Times New Roman" w:hAnsi="Arial" w:cs="Arial"/>
          <w:color w:val="222222"/>
          <w:sz w:val="23"/>
          <w:szCs w:val="23"/>
        </w:rPr>
        <w:t>dễ</w:t>
      </w:r>
      <w:proofErr w:type="spellEnd"/>
      <w:r w:rsidR="00565E44">
        <w:rPr>
          <w:rFonts w:ascii="Arial" w:eastAsia="Times New Roman" w:hAnsi="Arial" w:cs="Arial"/>
          <w:color w:val="222222"/>
          <w:sz w:val="23"/>
          <w:szCs w:val="23"/>
        </w:rPr>
        <w:t xml:space="preserve"> </w:t>
      </w:r>
      <w:proofErr w:type="spellStart"/>
      <w:r w:rsidR="00565E44">
        <w:rPr>
          <w:rFonts w:ascii="Arial" w:eastAsia="Times New Roman" w:hAnsi="Arial" w:cs="Arial"/>
          <w:color w:val="222222"/>
          <w:sz w:val="23"/>
          <w:szCs w:val="23"/>
        </w:rPr>
        <w:t>dàng</w:t>
      </w:r>
      <w:proofErr w:type="spellEnd"/>
      <w:r w:rsidR="00565E44">
        <w:rPr>
          <w:rFonts w:ascii="Arial" w:eastAsia="Times New Roman" w:hAnsi="Arial" w:cs="Arial"/>
          <w:color w:val="222222"/>
          <w:sz w:val="23"/>
          <w:szCs w:val="23"/>
        </w:rPr>
        <w:t xml:space="preserve"> </w:t>
      </w:r>
      <w:proofErr w:type="spellStart"/>
      <w:r w:rsidR="00565E44">
        <w:rPr>
          <w:rFonts w:ascii="Arial" w:eastAsia="Times New Roman" w:hAnsi="Arial" w:cs="Arial"/>
          <w:color w:val="222222"/>
          <w:sz w:val="23"/>
          <w:szCs w:val="23"/>
        </w:rPr>
        <w:t>hơn</w:t>
      </w:r>
      <w:proofErr w:type="spellEnd"/>
      <w:r w:rsidR="00565E44">
        <w:rPr>
          <w:rFonts w:ascii="Arial" w:eastAsia="Times New Roman" w:hAnsi="Arial" w:cs="Arial"/>
          <w:color w:val="222222"/>
          <w:sz w:val="23"/>
          <w:szCs w:val="23"/>
        </w:rPr>
        <w:t>.</w:t>
      </w:r>
      <w:proofErr w:type="gramEnd"/>
      <w:r w:rsidR="00565E44">
        <w:rPr>
          <w:rFonts w:ascii="Arial" w:eastAsia="Times New Roman" w:hAnsi="Arial" w:cs="Arial"/>
          <w:color w:val="222222"/>
          <w:sz w:val="23"/>
          <w:szCs w:val="23"/>
        </w:rPr>
        <w:t xml:space="preserve">  </w:t>
      </w:r>
    </w:p>
    <w:p w:rsidR="00BD646E" w:rsidRPr="00BD646E" w:rsidRDefault="00BD646E" w:rsidP="00BD646E">
      <w:pPr>
        <w:shd w:val="clear" w:color="auto" w:fill="FFFFFF"/>
        <w:spacing w:after="0" w:line="342" w:lineRule="atLeast"/>
        <w:textAlignment w:val="baseline"/>
        <w:outlineLvl w:val="3"/>
        <w:rPr>
          <w:ins w:id="2" w:author="Unknown"/>
          <w:rFonts w:ascii="Arial" w:eastAsia="Times New Roman" w:hAnsi="Arial" w:cs="Arial"/>
          <w:color w:val="222222"/>
          <w:sz w:val="29"/>
          <w:szCs w:val="29"/>
        </w:rPr>
      </w:pPr>
      <w:ins w:id="3" w:author="Unknown">
        <w:r w:rsidRPr="00BD646E">
          <w:rPr>
            <w:rFonts w:ascii="Arial" w:eastAsia="Times New Roman" w:hAnsi="Arial" w:cs="Arial"/>
            <w:b/>
            <w:bCs/>
            <w:i/>
            <w:iCs/>
            <w:color w:val="222222"/>
            <w:sz w:val="29"/>
            <w:szCs w:val="29"/>
            <w:bdr w:val="none" w:sz="0" w:space="0" w:color="auto" w:frame="1"/>
          </w:rPr>
          <w:t>1. Work independently!</w:t>
        </w:r>
      </w:ins>
    </w:p>
    <w:p w:rsidR="00BD646E" w:rsidRDefault="00BD646E" w:rsidP="00BD646E">
      <w:pPr>
        <w:shd w:val="clear" w:color="auto" w:fill="FFFFFF"/>
        <w:spacing w:after="360" w:line="330" w:lineRule="atLeast"/>
        <w:textAlignment w:val="baseline"/>
        <w:rPr>
          <w:rFonts w:ascii="Arial" w:eastAsia="Times New Roman" w:hAnsi="Arial" w:cs="Arial"/>
          <w:color w:val="222222"/>
          <w:sz w:val="23"/>
          <w:szCs w:val="23"/>
        </w:rPr>
      </w:pPr>
      <w:ins w:id="4" w:author="Unknown">
        <w:r w:rsidRPr="00BD646E">
          <w:rPr>
            <w:rFonts w:ascii="Arial" w:eastAsia="Times New Roman" w:hAnsi="Arial" w:cs="Arial"/>
            <w:color w:val="222222"/>
            <w:sz w:val="23"/>
            <w:szCs w:val="23"/>
          </w:rPr>
          <w:t>Like a pianist who uses both hands to play two different rhythms concurrently or a drummer who uses all four limbs working independently, you need to meld your strumming and singing rhythms so that they sound seamless. Playing and singing aren’t two separate things.</w:t>
        </w:r>
      </w:ins>
    </w:p>
    <w:p w:rsidR="00565E44" w:rsidRDefault="00565E44" w:rsidP="00BD646E">
      <w:pPr>
        <w:shd w:val="clear" w:color="auto" w:fill="FFFFFF"/>
        <w:spacing w:after="360" w:line="330" w:lineRule="atLeast"/>
        <w:textAlignment w:val="baseline"/>
        <w:rPr>
          <w:rFonts w:ascii="Arial" w:eastAsia="Times New Roman" w:hAnsi="Arial" w:cs="Arial"/>
          <w:color w:val="222222"/>
          <w:sz w:val="23"/>
          <w:szCs w:val="23"/>
        </w:rPr>
      </w:pPr>
      <w:proofErr w:type="gramStart"/>
      <w:r>
        <w:rPr>
          <w:rFonts w:ascii="Arial" w:eastAsia="Times New Roman" w:hAnsi="Arial" w:cs="Arial"/>
          <w:color w:val="222222"/>
          <w:sz w:val="23"/>
          <w:szCs w:val="23"/>
        </w:rPr>
        <w:t>1.Làm</w:t>
      </w:r>
      <w:proofErr w:type="gramEnd"/>
      <w:r>
        <w:rPr>
          <w:rFonts w:ascii="Arial" w:eastAsia="Times New Roman" w:hAnsi="Arial" w:cs="Arial"/>
          <w:color w:val="222222"/>
          <w:sz w:val="23"/>
          <w:szCs w:val="23"/>
        </w:rPr>
        <w:t xml:space="preserve"> </w:t>
      </w:r>
      <w:proofErr w:type="spellStart"/>
      <w:r>
        <w:rPr>
          <w:rFonts w:ascii="Arial" w:eastAsia="Times New Roman" w:hAnsi="Arial" w:cs="Arial"/>
          <w:color w:val="222222"/>
          <w:sz w:val="23"/>
          <w:szCs w:val="23"/>
        </w:rPr>
        <w:t>việc</w:t>
      </w:r>
      <w:proofErr w:type="spellEnd"/>
      <w:r>
        <w:rPr>
          <w:rFonts w:ascii="Arial" w:eastAsia="Times New Roman" w:hAnsi="Arial" w:cs="Arial"/>
          <w:color w:val="222222"/>
          <w:sz w:val="23"/>
          <w:szCs w:val="23"/>
        </w:rPr>
        <w:t xml:space="preserve"> </w:t>
      </w:r>
      <w:proofErr w:type="spellStart"/>
      <w:r>
        <w:rPr>
          <w:rFonts w:ascii="Arial" w:eastAsia="Times New Roman" w:hAnsi="Arial" w:cs="Arial"/>
          <w:color w:val="222222"/>
          <w:sz w:val="23"/>
          <w:szCs w:val="23"/>
        </w:rPr>
        <w:t>một</w:t>
      </w:r>
      <w:proofErr w:type="spellEnd"/>
      <w:r>
        <w:rPr>
          <w:rFonts w:ascii="Arial" w:eastAsia="Times New Roman" w:hAnsi="Arial" w:cs="Arial"/>
          <w:color w:val="222222"/>
          <w:sz w:val="23"/>
          <w:szCs w:val="23"/>
        </w:rPr>
        <w:t xml:space="preserve"> </w:t>
      </w:r>
      <w:proofErr w:type="spellStart"/>
      <w:r>
        <w:rPr>
          <w:rFonts w:ascii="Arial" w:eastAsia="Times New Roman" w:hAnsi="Arial" w:cs="Arial"/>
          <w:color w:val="222222"/>
          <w:sz w:val="23"/>
          <w:szCs w:val="23"/>
        </w:rPr>
        <w:t>cách</w:t>
      </w:r>
      <w:proofErr w:type="spellEnd"/>
      <w:r>
        <w:rPr>
          <w:rFonts w:ascii="Arial" w:eastAsia="Times New Roman" w:hAnsi="Arial" w:cs="Arial"/>
          <w:color w:val="222222"/>
          <w:sz w:val="23"/>
          <w:szCs w:val="23"/>
        </w:rPr>
        <w:t xml:space="preserve"> </w:t>
      </w:r>
      <w:proofErr w:type="spellStart"/>
      <w:r>
        <w:rPr>
          <w:rFonts w:ascii="Arial" w:eastAsia="Times New Roman" w:hAnsi="Arial" w:cs="Arial"/>
          <w:color w:val="222222"/>
          <w:sz w:val="23"/>
          <w:szCs w:val="23"/>
        </w:rPr>
        <w:t>độc</w:t>
      </w:r>
      <w:proofErr w:type="spellEnd"/>
      <w:r>
        <w:rPr>
          <w:rFonts w:ascii="Arial" w:eastAsia="Times New Roman" w:hAnsi="Arial" w:cs="Arial"/>
          <w:color w:val="222222"/>
          <w:sz w:val="23"/>
          <w:szCs w:val="23"/>
        </w:rPr>
        <w:t xml:space="preserve"> </w:t>
      </w:r>
      <w:proofErr w:type="spellStart"/>
      <w:r>
        <w:rPr>
          <w:rFonts w:ascii="Arial" w:eastAsia="Times New Roman" w:hAnsi="Arial" w:cs="Arial"/>
          <w:color w:val="222222"/>
          <w:sz w:val="23"/>
          <w:szCs w:val="23"/>
        </w:rPr>
        <w:t>lập</w:t>
      </w:r>
      <w:proofErr w:type="spellEnd"/>
    </w:p>
    <w:p w:rsidR="00565E44" w:rsidRPr="00BD646E" w:rsidRDefault="00565E44" w:rsidP="00BD646E">
      <w:pPr>
        <w:shd w:val="clear" w:color="auto" w:fill="FFFFFF"/>
        <w:spacing w:after="360" w:line="330" w:lineRule="atLeast"/>
        <w:textAlignment w:val="baseline"/>
        <w:rPr>
          <w:ins w:id="5" w:author="Unknown"/>
          <w:rFonts w:ascii="Arial" w:eastAsia="Times New Roman" w:hAnsi="Arial" w:cs="Arial"/>
          <w:color w:val="222222"/>
          <w:sz w:val="23"/>
          <w:szCs w:val="23"/>
        </w:rPr>
      </w:pPr>
      <w:proofErr w:type="spellStart"/>
      <w:r>
        <w:rPr>
          <w:rFonts w:ascii="Arial" w:eastAsia="Times New Roman" w:hAnsi="Arial" w:cs="Arial"/>
          <w:color w:val="222222"/>
          <w:sz w:val="23"/>
          <w:szCs w:val="23"/>
        </w:rPr>
        <w:t>Các</w:t>
      </w:r>
      <w:proofErr w:type="spellEnd"/>
      <w:r>
        <w:rPr>
          <w:rFonts w:ascii="Arial" w:eastAsia="Times New Roman" w:hAnsi="Arial" w:cs="Arial"/>
          <w:color w:val="222222"/>
          <w:sz w:val="23"/>
          <w:szCs w:val="23"/>
        </w:rPr>
        <w:t xml:space="preserve"> </w:t>
      </w:r>
      <w:proofErr w:type="spellStart"/>
      <w:r>
        <w:rPr>
          <w:rFonts w:ascii="Arial" w:eastAsia="Times New Roman" w:hAnsi="Arial" w:cs="Arial"/>
          <w:color w:val="222222"/>
          <w:sz w:val="23"/>
          <w:szCs w:val="23"/>
        </w:rPr>
        <w:t>nghệ</w:t>
      </w:r>
      <w:proofErr w:type="spellEnd"/>
      <w:r>
        <w:rPr>
          <w:rFonts w:ascii="Arial" w:eastAsia="Times New Roman" w:hAnsi="Arial" w:cs="Arial"/>
          <w:color w:val="222222"/>
          <w:sz w:val="23"/>
          <w:szCs w:val="23"/>
        </w:rPr>
        <w:t xml:space="preserve"> </w:t>
      </w:r>
      <w:proofErr w:type="spellStart"/>
      <w:r>
        <w:rPr>
          <w:rFonts w:ascii="Arial" w:eastAsia="Times New Roman" w:hAnsi="Arial" w:cs="Arial"/>
          <w:color w:val="222222"/>
          <w:sz w:val="23"/>
          <w:szCs w:val="23"/>
        </w:rPr>
        <w:t>sĩ</w:t>
      </w:r>
      <w:proofErr w:type="spellEnd"/>
      <w:r>
        <w:rPr>
          <w:rFonts w:ascii="Arial" w:eastAsia="Times New Roman" w:hAnsi="Arial" w:cs="Arial"/>
          <w:color w:val="222222"/>
          <w:sz w:val="23"/>
          <w:szCs w:val="23"/>
        </w:rPr>
        <w:t xml:space="preserve"> piano </w:t>
      </w:r>
      <w:proofErr w:type="spellStart"/>
      <w:r>
        <w:rPr>
          <w:rFonts w:ascii="Arial" w:eastAsia="Times New Roman" w:hAnsi="Arial" w:cs="Arial"/>
          <w:color w:val="222222"/>
          <w:sz w:val="23"/>
          <w:szCs w:val="23"/>
        </w:rPr>
        <w:t>sử</w:t>
      </w:r>
      <w:proofErr w:type="spellEnd"/>
      <w:r>
        <w:rPr>
          <w:rFonts w:ascii="Arial" w:eastAsia="Times New Roman" w:hAnsi="Arial" w:cs="Arial"/>
          <w:color w:val="222222"/>
          <w:sz w:val="23"/>
          <w:szCs w:val="23"/>
        </w:rPr>
        <w:t xml:space="preserve"> </w:t>
      </w:r>
      <w:proofErr w:type="spellStart"/>
      <w:r>
        <w:rPr>
          <w:rFonts w:ascii="Arial" w:eastAsia="Times New Roman" w:hAnsi="Arial" w:cs="Arial"/>
          <w:color w:val="222222"/>
          <w:sz w:val="23"/>
          <w:szCs w:val="23"/>
        </w:rPr>
        <w:t>dụng</w:t>
      </w:r>
      <w:proofErr w:type="spellEnd"/>
      <w:r>
        <w:rPr>
          <w:rFonts w:ascii="Arial" w:eastAsia="Times New Roman" w:hAnsi="Arial" w:cs="Arial"/>
          <w:color w:val="222222"/>
          <w:sz w:val="23"/>
          <w:szCs w:val="23"/>
        </w:rPr>
        <w:t xml:space="preserve"> 2 </w:t>
      </w:r>
      <w:proofErr w:type="spellStart"/>
      <w:r>
        <w:rPr>
          <w:rFonts w:ascii="Arial" w:eastAsia="Times New Roman" w:hAnsi="Arial" w:cs="Arial"/>
          <w:color w:val="222222"/>
          <w:sz w:val="23"/>
          <w:szCs w:val="23"/>
        </w:rPr>
        <w:t>tay</w:t>
      </w:r>
      <w:proofErr w:type="spellEnd"/>
      <w:r>
        <w:rPr>
          <w:rFonts w:ascii="Arial" w:eastAsia="Times New Roman" w:hAnsi="Arial" w:cs="Arial"/>
          <w:color w:val="222222"/>
          <w:sz w:val="23"/>
          <w:szCs w:val="23"/>
        </w:rPr>
        <w:t xml:space="preserve"> </w:t>
      </w:r>
      <w:proofErr w:type="spellStart"/>
      <w:r>
        <w:rPr>
          <w:rFonts w:ascii="Arial" w:eastAsia="Times New Roman" w:hAnsi="Arial" w:cs="Arial"/>
          <w:color w:val="222222"/>
          <w:sz w:val="23"/>
          <w:szCs w:val="23"/>
        </w:rPr>
        <w:t>để</w:t>
      </w:r>
      <w:proofErr w:type="spellEnd"/>
      <w:r>
        <w:rPr>
          <w:rFonts w:ascii="Arial" w:eastAsia="Times New Roman" w:hAnsi="Arial" w:cs="Arial"/>
          <w:color w:val="222222"/>
          <w:sz w:val="23"/>
          <w:szCs w:val="23"/>
        </w:rPr>
        <w:t xml:space="preserve"> </w:t>
      </w:r>
      <w:proofErr w:type="spellStart"/>
      <w:r>
        <w:rPr>
          <w:rFonts w:ascii="Arial" w:eastAsia="Times New Roman" w:hAnsi="Arial" w:cs="Arial"/>
          <w:color w:val="222222"/>
          <w:sz w:val="23"/>
          <w:szCs w:val="23"/>
        </w:rPr>
        <w:t>chơi</w:t>
      </w:r>
      <w:proofErr w:type="spellEnd"/>
      <w:r>
        <w:rPr>
          <w:rFonts w:ascii="Arial" w:eastAsia="Times New Roman" w:hAnsi="Arial" w:cs="Arial"/>
          <w:color w:val="222222"/>
          <w:sz w:val="23"/>
          <w:szCs w:val="23"/>
        </w:rPr>
        <w:t xml:space="preserve"> 2 </w:t>
      </w:r>
      <w:proofErr w:type="spellStart"/>
      <w:r>
        <w:rPr>
          <w:rFonts w:ascii="Arial" w:eastAsia="Times New Roman" w:hAnsi="Arial" w:cs="Arial"/>
          <w:color w:val="222222"/>
          <w:sz w:val="23"/>
          <w:szCs w:val="23"/>
        </w:rPr>
        <w:t>giai</w:t>
      </w:r>
      <w:proofErr w:type="spellEnd"/>
      <w:r>
        <w:rPr>
          <w:rFonts w:ascii="Arial" w:eastAsia="Times New Roman" w:hAnsi="Arial" w:cs="Arial"/>
          <w:color w:val="222222"/>
          <w:sz w:val="23"/>
          <w:szCs w:val="23"/>
        </w:rPr>
        <w:t xml:space="preserve"> </w:t>
      </w:r>
      <w:proofErr w:type="spellStart"/>
      <w:r>
        <w:rPr>
          <w:rFonts w:ascii="Arial" w:eastAsia="Times New Roman" w:hAnsi="Arial" w:cs="Arial"/>
          <w:color w:val="222222"/>
          <w:sz w:val="23"/>
          <w:szCs w:val="23"/>
        </w:rPr>
        <w:t>điệu</w:t>
      </w:r>
      <w:proofErr w:type="spellEnd"/>
      <w:r>
        <w:rPr>
          <w:rFonts w:ascii="Arial" w:eastAsia="Times New Roman" w:hAnsi="Arial" w:cs="Arial"/>
          <w:color w:val="222222"/>
          <w:sz w:val="23"/>
          <w:szCs w:val="23"/>
        </w:rPr>
        <w:t xml:space="preserve"> </w:t>
      </w:r>
      <w:proofErr w:type="spellStart"/>
      <w:r>
        <w:rPr>
          <w:rFonts w:ascii="Arial" w:eastAsia="Times New Roman" w:hAnsi="Arial" w:cs="Arial"/>
          <w:color w:val="222222"/>
          <w:sz w:val="23"/>
          <w:szCs w:val="23"/>
        </w:rPr>
        <w:t>khác</w:t>
      </w:r>
      <w:proofErr w:type="spellEnd"/>
      <w:r>
        <w:rPr>
          <w:rFonts w:ascii="Arial" w:eastAsia="Times New Roman" w:hAnsi="Arial" w:cs="Arial"/>
          <w:color w:val="222222"/>
          <w:sz w:val="23"/>
          <w:szCs w:val="23"/>
        </w:rPr>
        <w:t xml:space="preserve"> </w:t>
      </w:r>
      <w:proofErr w:type="spellStart"/>
      <w:r>
        <w:rPr>
          <w:rFonts w:ascii="Arial" w:eastAsia="Times New Roman" w:hAnsi="Arial" w:cs="Arial"/>
          <w:color w:val="222222"/>
          <w:sz w:val="23"/>
          <w:szCs w:val="23"/>
        </w:rPr>
        <w:t>nhau</w:t>
      </w:r>
      <w:proofErr w:type="spellEnd"/>
      <w:r>
        <w:rPr>
          <w:rFonts w:ascii="Arial" w:eastAsia="Times New Roman" w:hAnsi="Arial" w:cs="Arial"/>
          <w:color w:val="222222"/>
          <w:sz w:val="23"/>
          <w:szCs w:val="23"/>
        </w:rPr>
        <w:t xml:space="preserve"> </w:t>
      </w:r>
      <w:proofErr w:type="spellStart"/>
      <w:r>
        <w:rPr>
          <w:rFonts w:ascii="Arial" w:eastAsia="Times New Roman" w:hAnsi="Arial" w:cs="Arial"/>
          <w:color w:val="222222"/>
          <w:sz w:val="23"/>
          <w:szCs w:val="23"/>
        </w:rPr>
        <w:t>cũng</w:t>
      </w:r>
      <w:proofErr w:type="spellEnd"/>
      <w:r>
        <w:rPr>
          <w:rFonts w:ascii="Arial" w:eastAsia="Times New Roman" w:hAnsi="Arial" w:cs="Arial"/>
          <w:color w:val="222222"/>
          <w:sz w:val="23"/>
          <w:szCs w:val="23"/>
        </w:rPr>
        <w:t xml:space="preserve"> </w:t>
      </w:r>
      <w:proofErr w:type="spellStart"/>
      <w:r>
        <w:rPr>
          <w:rFonts w:ascii="Arial" w:eastAsia="Times New Roman" w:hAnsi="Arial" w:cs="Arial"/>
          <w:color w:val="222222"/>
          <w:sz w:val="23"/>
          <w:szCs w:val="23"/>
        </w:rPr>
        <w:t>một</w:t>
      </w:r>
      <w:proofErr w:type="spellEnd"/>
      <w:r>
        <w:rPr>
          <w:rFonts w:ascii="Arial" w:eastAsia="Times New Roman" w:hAnsi="Arial" w:cs="Arial"/>
          <w:color w:val="222222"/>
          <w:sz w:val="23"/>
          <w:szCs w:val="23"/>
        </w:rPr>
        <w:t xml:space="preserve"> </w:t>
      </w:r>
      <w:proofErr w:type="spellStart"/>
      <w:r>
        <w:rPr>
          <w:rFonts w:ascii="Arial" w:eastAsia="Times New Roman" w:hAnsi="Arial" w:cs="Arial"/>
          <w:color w:val="222222"/>
          <w:sz w:val="23"/>
          <w:szCs w:val="23"/>
        </w:rPr>
        <w:t>lúc</w:t>
      </w:r>
      <w:proofErr w:type="spellEnd"/>
      <w:r>
        <w:rPr>
          <w:rFonts w:ascii="Arial" w:eastAsia="Times New Roman" w:hAnsi="Arial" w:cs="Arial"/>
          <w:color w:val="222222"/>
          <w:sz w:val="23"/>
          <w:szCs w:val="23"/>
        </w:rPr>
        <w:t xml:space="preserve"> hay </w:t>
      </w:r>
      <w:proofErr w:type="spellStart"/>
      <w:r>
        <w:rPr>
          <w:rFonts w:ascii="Arial" w:eastAsia="Times New Roman" w:hAnsi="Arial" w:cs="Arial"/>
          <w:color w:val="222222"/>
          <w:sz w:val="23"/>
          <w:szCs w:val="23"/>
        </w:rPr>
        <w:t>các</w:t>
      </w:r>
      <w:proofErr w:type="spellEnd"/>
      <w:r>
        <w:rPr>
          <w:rFonts w:ascii="Arial" w:eastAsia="Times New Roman" w:hAnsi="Arial" w:cs="Arial"/>
          <w:color w:val="222222"/>
          <w:sz w:val="23"/>
          <w:szCs w:val="23"/>
        </w:rPr>
        <w:t xml:space="preserve"> </w:t>
      </w:r>
      <w:proofErr w:type="spellStart"/>
      <w:r>
        <w:rPr>
          <w:rFonts w:ascii="Arial" w:eastAsia="Times New Roman" w:hAnsi="Arial" w:cs="Arial"/>
          <w:color w:val="222222"/>
          <w:sz w:val="23"/>
          <w:szCs w:val="23"/>
        </w:rPr>
        <w:t>tay</w:t>
      </w:r>
      <w:proofErr w:type="spellEnd"/>
      <w:r>
        <w:rPr>
          <w:rFonts w:ascii="Arial" w:eastAsia="Times New Roman" w:hAnsi="Arial" w:cs="Arial"/>
          <w:color w:val="222222"/>
          <w:sz w:val="23"/>
          <w:szCs w:val="23"/>
        </w:rPr>
        <w:t xml:space="preserve"> </w:t>
      </w:r>
      <w:proofErr w:type="spellStart"/>
      <w:r>
        <w:rPr>
          <w:rFonts w:ascii="Arial" w:eastAsia="Times New Roman" w:hAnsi="Arial" w:cs="Arial"/>
          <w:color w:val="222222"/>
          <w:sz w:val="23"/>
          <w:szCs w:val="23"/>
        </w:rPr>
        <w:t>chơi</w:t>
      </w:r>
      <w:proofErr w:type="spellEnd"/>
      <w:r>
        <w:rPr>
          <w:rFonts w:ascii="Arial" w:eastAsia="Times New Roman" w:hAnsi="Arial" w:cs="Arial"/>
          <w:color w:val="222222"/>
          <w:sz w:val="23"/>
          <w:szCs w:val="23"/>
        </w:rPr>
        <w:t xml:space="preserve"> </w:t>
      </w:r>
      <w:proofErr w:type="spellStart"/>
      <w:r>
        <w:rPr>
          <w:rFonts w:ascii="Arial" w:eastAsia="Times New Roman" w:hAnsi="Arial" w:cs="Arial"/>
          <w:color w:val="222222"/>
          <w:sz w:val="23"/>
          <w:szCs w:val="23"/>
        </w:rPr>
        <w:t>trống</w:t>
      </w:r>
      <w:proofErr w:type="spellEnd"/>
      <w:r>
        <w:rPr>
          <w:rFonts w:ascii="Arial" w:eastAsia="Times New Roman" w:hAnsi="Arial" w:cs="Arial"/>
          <w:color w:val="222222"/>
          <w:sz w:val="23"/>
          <w:szCs w:val="23"/>
        </w:rPr>
        <w:t xml:space="preserve"> </w:t>
      </w:r>
      <w:proofErr w:type="spellStart"/>
      <w:r>
        <w:rPr>
          <w:rFonts w:ascii="Arial" w:eastAsia="Times New Roman" w:hAnsi="Arial" w:cs="Arial"/>
          <w:color w:val="222222"/>
          <w:sz w:val="23"/>
          <w:szCs w:val="23"/>
        </w:rPr>
        <w:t>sử</w:t>
      </w:r>
      <w:proofErr w:type="spellEnd"/>
      <w:r>
        <w:rPr>
          <w:rFonts w:ascii="Arial" w:eastAsia="Times New Roman" w:hAnsi="Arial" w:cs="Arial"/>
          <w:color w:val="222222"/>
          <w:sz w:val="23"/>
          <w:szCs w:val="23"/>
        </w:rPr>
        <w:t xml:space="preserve"> </w:t>
      </w:r>
      <w:proofErr w:type="spellStart"/>
      <w:r>
        <w:rPr>
          <w:rFonts w:ascii="Arial" w:eastAsia="Times New Roman" w:hAnsi="Arial" w:cs="Arial"/>
          <w:color w:val="222222"/>
          <w:sz w:val="23"/>
          <w:szCs w:val="23"/>
        </w:rPr>
        <w:t>dụng</w:t>
      </w:r>
      <w:proofErr w:type="spellEnd"/>
      <w:r>
        <w:rPr>
          <w:rFonts w:ascii="Arial" w:eastAsia="Times New Roman" w:hAnsi="Arial" w:cs="Arial"/>
          <w:color w:val="222222"/>
          <w:sz w:val="23"/>
          <w:szCs w:val="23"/>
        </w:rPr>
        <w:t xml:space="preserve"> </w:t>
      </w:r>
      <w:proofErr w:type="spellStart"/>
      <w:r>
        <w:rPr>
          <w:rFonts w:ascii="Arial" w:eastAsia="Times New Roman" w:hAnsi="Arial" w:cs="Arial"/>
          <w:color w:val="222222"/>
          <w:sz w:val="23"/>
          <w:szCs w:val="23"/>
        </w:rPr>
        <w:t>toàn</w:t>
      </w:r>
      <w:proofErr w:type="spellEnd"/>
      <w:r>
        <w:rPr>
          <w:rFonts w:ascii="Arial" w:eastAsia="Times New Roman" w:hAnsi="Arial" w:cs="Arial"/>
          <w:color w:val="222222"/>
          <w:sz w:val="23"/>
          <w:szCs w:val="23"/>
        </w:rPr>
        <w:t xml:space="preserve"> </w:t>
      </w:r>
      <w:proofErr w:type="spellStart"/>
      <w:r>
        <w:rPr>
          <w:rFonts w:ascii="Arial" w:eastAsia="Times New Roman" w:hAnsi="Arial" w:cs="Arial"/>
          <w:color w:val="222222"/>
          <w:sz w:val="23"/>
          <w:szCs w:val="23"/>
        </w:rPr>
        <w:t>bộ</w:t>
      </w:r>
      <w:proofErr w:type="spellEnd"/>
      <w:r>
        <w:rPr>
          <w:rFonts w:ascii="Arial" w:eastAsia="Times New Roman" w:hAnsi="Arial" w:cs="Arial"/>
          <w:color w:val="222222"/>
          <w:sz w:val="23"/>
          <w:szCs w:val="23"/>
        </w:rPr>
        <w:t xml:space="preserve"> </w:t>
      </w:r>
      <w:r w:rsidR="00DA00D4">
        <w:rPr>
          <w:rFonts w:ascii="Arial" w:eastAsia="Times New Roman" w:hAnsi="Arial" w:cs="Arial"/>
          <w:color w:val="222222"/>
          <w:sz w:val="23"/>
          <w:szCs w:val="23"/>
        </w:rPr>
        <w:t xml:space="preserve">4 chi </w:t>
      </w:r>
      <w:proofErr w:type="spellStart"/>
      <w:r w:rsidR="00DA00D4">
        <w:rPr>
          <w:rFonts w:ascii="Arial" w:eastAsia="Times New Roman" w:hAnsi="Arial" w:cs="Arial"/>
          <w:color w:val="222222"/>
          <w:sz w:val="23"/>
          <w:szCs w:val="23"/>
        </w:rPr>
        <w:t>một</w:t>
      </w:r>
      <w:proofErr w:type="spellEnd"/>
      <w:r w:rsidR="00DA00D4">
        <w:rPr>
          <w:rFonts w:ascii="Arial" w:eastAsia="Times New Roman" w:hAnsi="Arial" w:cs="Arial"/>
          <w:color w:val="222222"/>
          <w:sz w:val="23"/>
          <w:szCs w:val="23"/>
        </w:rPr>
        <w:t xml:space="preserve"> </w:t>
      </w:r>
      <w:proofErr w:type="spellStart"/>
      <w:r w:rsidR="00DA00D4">
        <w:rPr>
          <w:rFonts w:ascii="Arial" w:eastAsia="Times New Roman" w:hAnsi="Arial" w:cs="Arial"/>
          <w:color w:val="222222"/>
          <w:sz w:val="23"/>
          <w:szCs w:val="23"/>
        </w:rPr>
        <w:t>cách</w:t>
      </w:r>
      <w:proofErr w:type="spellEnd"/>
      <w:r w:rsidR="00DA00D4">
        <w:rPr>
          <w:rFonts w:ascii="Arial" w:eastAsia="Times New Roman" w:hAnsi="Arial" w:cs="Arial"/>
          <w:color w:val="222222"/>
          <w:sz w:val="23"/>
          <w:szCs w:val="23"/>
        </w:rPr>
        <w:t xml:space="preserve"> </w:t>
      </w:r>
      <w:proofErr w:type="spellStart"/>
      <w:r w:rsidR="00DA00D4">
        <w:rPr>
          <w:rFonts w:ascii="Arial" w:eastAsia="Times New Roman" w:hAnsi="Arial" w:cs="Arial"/>
          <w:color w:val="222222"/>
          <w:sz w:val="23"/>
          <w:szCs w:val="23"/>
        </w:rPr>
        <w:t>độc</w:t>
      </w:r>
      <w:proofErr w:type="spellEnd"/>
      <w:r w:rsidR="00DA00D4">
        <w:rPr>
          <w:rFonts w:ascii="Arial" w:eastAsia="Times New Roman" w:hAnsi="Arial" w:cs="Arial"/>
          <w:color w:val="222222"/>
          <w:sz w:val="23"/>
          <w:szCs w:val="23"/>
        </w:rPr>
        <w:t xml:space="preserve"> </w:t>
      </w:r>
      <w:proofErr w:type="spellStart"/>
      <w:r w:rsidR="00DA00D4">
        <w:rPr>
          <w:rFonts w:ascii="Arial" w:eastAsia="Times New Roman" w:hAnsi="Arial" w:cs="Arial"/>
          <w:color w:val="222222"/>
          <w:sz w:val="23"/>
          <w:szCs w:val="23"/>
        </w:rPr>
        <w:t>lập</w:t>
      </w:r>
      <w:proofErr w:type="spellEnd"/>
      <w:r w:rsidR="00DA00D4">
        <w:rPr>
          <w:rFonts w:ascii="Arial" w:eastAsia="Times New Roman" w:hAnsi="Arial" w:cs="Arial"/>
          <w:color w:val="222222"/>
          <w:sz w:val="23"/>
          <w:szCs w:val="23"/>
        </w:rPr>
        <w:t xml:space="preserve">, </w:t>
      </w:r>
      <w:proofErr w:type="spellStart"/>
      <w:r w:rsidR="00DA00D4">
        <w:rPr>
          <w:rFonts w:ascii="Arial" w:eastAsia="Times New Roman" w:hAnsi="Arial" w:cs="Arial"/>
          <w:color w:val="222222"/>
          <w:sz w:val="23"/>
          <w:szCs w:val="23"/>
        </w:rPr>
        <w:t>bạn</w:t>
      </w:r>
      <w:proofErr w:type="spellEnd"/>
      <w:r w:rsidR="00DA00D4">
        <w:rPr>
          <w:rFonts w:ascii="Arial" w:eastAsia="Times New Roman" w:hAnsi="Arial" w:cs="Arial"/>
          <w:color w:val="222222"/>
          <w:sz w:val="23"/>
          <w:szCs w:val="23"/>
        </w:rPr>
        <w:t xml:space="preserve"> </w:t>
      </w:r>
      <w:proofErr w:type="spellStart"/>
      <w:r w:rsidR="00DA00D4">
        <w:rPr>
          <w:rFonts w:ascii="Arial" w:eastAsia="Times New Roman" w:hAnsi="Arial" w:cs="Arial"/>
          <w:color w:val="222222"/>
          <w:sz w:val="23"/>
          <w:szCs w:val="23"/>
        </w:rPr>
        <w:t>cần</w:t>
      </w:r>
      <w:proofErr w:type="spellEnd"/>
      <w:r w:rsidR="00DA00D4">
        <w:rPr>
          <w:rFonts w:ascii="Arial" w:eastAsia="Times New Roman" w:hAnsi="Arial" w:cs="Arial"/>
          <w:color w:val="222222"/>
          <w:sz w:val="23"/>
          <w:szCs w:val="23"/>
        </w:rPr>
        <w:t xml:space="preserve"> </w:t>
      </w:r>
      <w:r>
        <w:rPr>
          <w:rFonts w:ascii="Arial" w:eastAsia="Times New Roman" w:hAnsi="Arial" w:cs="Arial"/>
          <w:color w:val="222222"/>
          <w:sz w:val="23"/>
          <w:szCs w:val="23"/>
        </w:rPr>
        <w:t xml:space="preserve"> </w:t>
      </w:r>
      <w:proofErr w:type="spellStart"/>
      <w:r w:rsidR="00DA00D4">
        <w:rPr>
          <w:rFonts w:ascii="Arial" w:eastAsia="Times New Roman" w:hAnsi="Arial" w:cs="Arial"/>
          <w:color w:val="222222"/>
          <w:sz w:val="23"/>
          <w:szCs w:val="23"/>
        </w:rPr>
        <w:t>kết</w:t>
      </w:r>
      <w:proofErr w:type="spellEnd"/>
      <w:r w:rsidR="00DA00D4">
        <w:rPr>
          <w:rFonts w:ascii="Arial" w:eastAsia="Times New Roman" w:hAnsi="Arial" w:cs="Arial"/>
          <w:color w:val="222222"/>
          <w:sz w:val="23"/>
          <w:szCs w:val="23"/>
        </w:rPr>
        <w:t xml:space="preserve"> </w:t>
      </w:r>
      <w:proofErr w:type="spellStart"/>
      <w:r w:rsidR="00DA00D4">
        <w:rPr>
          <w:rFonts w:ascii="Arial" w:eastAsia="Times New Roman" w:hAnsi="Arial" w:cs="Arial"/>
          <w:color w:val="222222"/>
          <w:sz w:val="23"/>
          <w:szCs w:val="23"/>
        </w:rPr>
        <w:t>hợp</w:t>
      </w:r>
      <w:proofErr w:type="spellEnd"/>
      <w:r w:rsidR="00DA00D4">
        <w:rPr>
          <w:rFonts w:ascii="Arial" w:eastAsia="Times New Roman" w:hAnsi="Arial" w:cs="Arial"/>
          <w:color w:val="222222"/>
          <w:sz w:val="23"/>
          <w:szCs w:val="23"/>
        </w:rPr>
        <w:t xml:space="preserve"> </w:t>
      </w:r>
      <w:proofErr w:type="spellStart"/>
      <w:r w:rsidR="00DA00D4">
        <w:rPr>
          <w:rFonts w:ascii="Arial" w:eastAsia="Times New Roman" w:hAnsi="Arial" w:cs="Arial"/>
          <w:color w:val="222222"/>
          <w:sz w:val="23"/>
          <w:szCs w:val="23"/>
        </w:rPr>
        <w:t>giữa</w:t>
      </w:r>
      <w:proofErr w:type="spellEnd"/>
      <w:r w:rsidR="00DA00D4">
        <w:rPr>
          <w:rFonts w:ascii="Arial" w:eastAsia="Times New Roman" w:hAnsi="Arial" w:cs="Arial"/>
          <w:color w:val="222222"/>
          <w:sz w:val="23"/>
          <w:szCs w:val="23"/>
        </w:rPr>
        <w:t xml:space="preserve"> </w:t>
      </w:r>
      <w:proofErr w:type="spellStart"/>
      <w:r w:rsidR="00DA00D4">
        <w:rPr>
          <w:rFonts w:ascii="Arial" w:eastAsia="Times New Roman" w:hAnsi="Arial" w:cs="Arial"/>
          <w:color w:val="222222"/>
          <w:sz w:val="23"/>
          <w:szCs w:val="23"/>
        </w:rPr>
        <w:t>tiếng</w:t>
      </w:r>
      <w:proofErr w:type="spellEnd"/>
      <w:r w:rsidR="00DA00D4">
        <w:rPr>
          <w:rFonts w:ascii="Arial" w:eastAsia="Times New Roman" w:hAnsi="Arial" w:cs="Arial"/>
          <w:color w:val="222222"/>
          <w:sz w:val="23"/>
          <w:szCs w:val="23"/>
        </w:rPr>
        <w:t xml:space="preserve"> </w:t>
      </w:r>
      <w:proofErr w:type="spellStart"/>
      <w:r w:rsidR="00DA00D4">
        <w:rPr>
          <w:rFonts w:ascii="Arial" w:eastAsia="Times New Roman" w:hAnsi="Arial" w:cs="Arial"/>
          <w:color w:val="222222"/>
          <w:sz w:val="23"/>
          <w:szCs w:val="23"/>
        </w:rPr>
        <w:t>đàn</w:t>
      </w:r>
      <w:proofErr w:type="spellEnd"/>
      <w:r w:rsidR="00DA00D4">
        <w:rPr>
          <w:rFonts w:ascii="Arial" w:eastAsia="Times New Roman" w:hAnsi="Arial" w:cs="Arial"/>
          <w:color w:val="222222"/>
          <w:sz w:val="23"/>
          <w:szCs w:val="23"/>
        </w:rPr>
        <w:t xml:space="preserve"> </w:t>
      </w:r>
      <w:proofErr w:type="spellStart"/>
      <w:r w:rsidR="00DA00D4">
        <w:rPr>
          <w:rFonts w:ascii="Arial" w:eastAsia="Times New Roman" w:hAnsi="Arial" w:cs="Arial"/>
          <w:color w:val="222222"/>
          <w:sz w:val="23"/>
          <w:szCs w:val="23"/>
        </w:rPr>
        <w:t>và</w:t>
      </w:r>
      <w:proofErr w:type="spellEnd"/>
      <w:r w:rsidR="00DA00D4">
        <w:rPr>
          <w:rFonts w:ascii="Arial" w:eastAsia="Times New Roman" w:hAnsi="Arial" w:cs="Arial"/>
          <w:color w:val="222222"/>
          <w:sz w:val="23"/>
          <w:szCs w:val="23"/>
        </w:rPr>
        <w:t xml:space="preserve"> going </w:t>
      </w:r>
      <w:proofErr w:type="spellStart"/>
      <w:r w:rsidR="00DA00D4">
        <w:rPr>
          <w:rFonts w:ascii="Arial" w:eastAsia="Times New Roman" w:hAnsi="Arial" w:cs="Arial"/>
          <w:color w:val="222222"/>
          <w:sz w:val="23"/>
          <w:szCs w:val="23"/>
        </w:rPr>
        <w:t>hát</w:t>
      </w:r>
      <w:proofErr w:type="spellEnd"/>
      <w:r w:rsidR="00DA00D4">
        <w:rPr>
          <w:rFonts w:ascii="Arial" w:eastAsia="Times New Roman" w:hAnsi="Arial" w:cs="Arial"/>
          <w:color w:val="222222"/>
          <w:sz w:val="23"/>
          <w:szCs w:val="23"/>
        </w:rPr>
        <w:t xml:space="preserve"> </w:t>
      </w:r>
      <w:proofErr w:type="spellStart"/>
      <w:r w:rsidR="00DA00D4">
        <w:rPr>
          <w:rFonts w:ascii="Arial" w:eastAsia="Times New Roman" w:hAnsi="Arial" w:cs="Arial"/>
          <w:color w:val="222222"/>
          <w:sz w:val="23"/>
          <w:szCs w:val="23"/>
        </w:rPr>
        <w:t>sao</w:t>
      </w:r>
      <w:proofErr w:type="spellEnd"/>
      <w:r w:rsidR="00DA00D4">
        <w:rPr>
          <w:rFonts w:ascii="Arial" w:eastAsia="Times New Roman" w:hAnsi="Arial" w:cs="Arial"/>
          <w:color w:val="222222"/>
          <w:sz w:val="23"/>
          <w:szCs w:val="23"/>
        </w:rPr>
        <w:t xml:space="preserve"> </w:t>
      </w:r>
      <w:proofErr w:type="spellStart"/>
      <w:r w:rsidR="00DA00D4">
        <w:rPr>
          <w:rFonts w:ascii="Arial" w:eastAsia="Times New Roman" w:hAnsi="Arial" w:cs="Arial"/>
          <w:color w:val="222222"/>
          <w:sz w:val="23"/>
          <w:szCs w:val="23"/>
        </w:rPr>
        <w:t>cho</w:t>
      </w:r>
      <w:proofErr w:type="spellEnd"/>
      <w:r w:rsidR="00DA00D4">
        <w:rPr>
          <w:rFonts w:ascii="Arial" w:eastAsia="Times New Roman" w:hAnsi="Arial" w:cs="Arial"/>
          <w:color w:val="222222"/>
          <w:sz w:val="23"/>
          <w:szCs w:val="23"/>
        </w:rPr>
        <w:t xml:space="preserve"> </w:t>
      </w:r>
      <w:proofErr w:type="spellStart"/>
      <w:r w:rsidR="00DA00D4">
        <w:rPr>
          <w:rFonts w:ascii="Arial" w:eastAsia="Times New Roman" w:hAnsi="Arial" w:cs="Arial"/>
          <w:color w:val="222222"/>
          <w:sz w:val="23"/>
          <w:szCs w:val="23"/>
        </w:rPr>
        <w:t>trơn</w:t>
      </w:r>
      <w:proofErr w:type="spellEnd"/>
      <w:r w:rsidR="00DA00D4">
        <w:rPr>
          <w:rFonts w:ascii="Arial" w:eastAsia="Times New Roman" w:hAnsi="Arial" w:cs="Arial"/>
          <w:color w:val="222222"/>
          <w:sz w:val="23"/>
          <w:szCs w:val="23"/>
        </w:rPr>
        <w:t xml:space="preserve"> </w:t>
      </w:r>
      <w:proofErr w:type="spellStart"/>
      <w:r w:rsidR="00DA00D4">
        <w:rPr>
          <w:rFonts w:ascii="Arial" w:eastAsia="Times New Roman" w:hAnsi="Arial" w:cs="Arial"/>
          <w:color w:val="222222"/>
          <w:sz w:val="23"/>
          <w:szCs w:val="23"/>
        </w:rPr>
        <w:t>tru</w:t>
      </w:r>
      <w:proofErr w:type="spellEnd"/>
      <w:r w:rsidR="00DA00D4">
        <w:rPr>
          <w:rFonts w:ascii="Arial" w:eastAsia="Times New Roman" w:hAnsi="Arial" w:cs="Arial"/>
          <w:color w:val="222222"/>
          <w:sz w:val="23"/>
          <w:szCs w:val="23"/>
        </w:rPr>
        <w:t xml:space="preserve">. </w:t>
      </w:r>
      <w:proofErr w:type="spellStart"/>
      <w:r w:rsidR="00DA00D4">
        <w:rPr>
          <w:rFonts w:ascii="Arial" w:eastAsia="Times New Roman" w:hAnsi="Arial" w:cs="Arial"/>
          <w:color w:val="222222"/>
          <w:sz w:val="23"/>
          <w:szCs w:val="23"/>
        </w:rPr>
        <w:t>Đệm</w:t>
      </w:r>
      <w:proofErr w:type="spellEnd"/>
      <w:r w:rsidR="00DA00D4">
        <w:rPr>
          <w:rFonts w:ascii="Arial" w:eastAsia="Times New Roman" w:hAnsi="Arial" w:cs="Arial"/>
          <w:color w:val="222222"/>
          <w:sz w:val="23"/>
          <w:szCs w:val="23"/>
        </w:rPr>
        <w:t xml:space="preserve"> </w:t>
      </w:r>
      <w:proofErr w:type="spellStart"/>
      <w:r w:rsidR="00DA00D4">
        <w:rPr>
          <w:rFonts w:ascii="Arial" w:eastAsia="Times New Roman" w:hAnsi="Arial" w:cs="Arial"/>
          <w:color w:val="222222"/>
          <w:sz w:val="23"/>
          <w:szCs w:val="23"/>
        </w:rPr>
        <w:t>đàn</w:t>
      </w:r>
      <w:proofErr w:type="spellEnd"/>
      <w:r w:rsidR="00DA00D4">
        <w:rPr>
          <w:rFonts w:ascii="Arial" w:eastAsia="Times New Roman" w:hAnsi="Arial" w:cs="Arial"/>
          <w:color w:val="222222"/>
          <w:sz w:val="23"/>
          <w:szCs w:val="23"/>
        </w:rPr>
        <w:t xml:space="preserve"> </w:t>
      </w:r>
      <w:proofErr w:type="spellStart"/>
      <w:r w:rsidR="00DA00D4">
        <w:rPr>
          <w:rFonts w:ascii="Arial" w:eastAsia="Times New Roman" w:hAnsi="Arial" w:cs="Arial"/>
          <w:color w:val="222222"/>
          <w:sz w:val="23"/>
          <w:szCs w:val="23"/>
        </w:rPr>
        <w:t>và</w:t>
      </w:r>
      <w:proofErr w:type="spellEnd"/>
      <w:r w:rsidR="00DA00D4">
        <w:rPr>
          <w:rFonts w:ascii="Arial" w:eastAsia="Times New Roman" w:hAnsi="Arial" w:cs="Arial"/>
          <w:color w:val="222222"/>
          <w:sz w:val="23"/>
          <w:szCs w:val="23"/>
        </w:rPr>
        <w:t xml:space="preserve"> </w:t>
      </w:r>
      <w:proofErr w:type="spellStart"/>
      <w:r w:rsidR="00DA00D4">
        <w:rPr>
          <w:rFonts w:ascii="Arial" w:eastAsia="Times New Roman" w:hAnsi="Arial" w:cs="Arial"/>
          <w:color w:val="222222"/>
          <w:sz w:val="23"/>
          <w:szCs w:val="23"/>
        </w:rPr>
        <w:t>hát</w:t>
      </w:r>
      <w:proofErr w:type="spellEnd"/>
      <w:r w:rsidR="00DA00D4">
        <w:rPr>
          <w:rFonts w:ascii="Arial" w:eastAsia="Times New Roman" w:hAnsi="Arial" w:cs="Arial"/>
          <w:color w:val="222222"/>
          <w:sz w:val="23"/>
          <w:szCs w:val="23"/>
        </w:rPr>
        <w:t xml:space="preserve"> </w:t>
      </w:r>
      <w:proofErr w:type="spellStart"/>
      <w:r w:rsidR="00DA00D4">
        <w:rPr>
          <w:rFonts w:ascii="Arial" w:eastAsia="Times New Roman" w:hAnsi="Arial" w:cs="Arial"/>
          <w:color w:val="222222"/>
          <w:sz w:val="23"/>
          <w:szCs w:val="23"/>
        </w:rPr>
        <w:t>không</w:t>
      </w:r>
      <w:proofErr w:type="spellEnd"/>
      <w:r w:rsidR="00DA00D4">
        <w:rPr>
          <w:rFonts w:ascii="Arial" w:eastAsia="Times New Roman" w:hAnsi="Arial" w:cs="Arial"/>
          <w:color w:val="222222"/>
          <w:sz w:val="23"/>
          <w:szCs w:val="23"/>
        </w:rPr>
        <w:t xml:space="preserve"> </w:t>
      </w:r>
      <w:proofErr w:type="spellStart"/>
      <w:r w:rsidR="00DA00D4">
        <w:rPr>
          <w:rFonts w:ascii="Arial" w:eastAsia="Times New Roman" w:hAnsi="Arial" w:cs="Arial"/>
          <w:color w:val="222222"/>
          <w:sz w:val="23"/>
          <w:szCs w:val="23"/>
        </w:rPr>
        <w:t>phải</w:t>
      </w:r>
      <w:proofErr w:type="spellEnd"/>
      <w:r w:rsidR="00DA00D4">
        <w:rPr>
          <w:rFonts w:ascii="Arial" w:eastAsia="Times New Roman" w:hAnsi="Arial" w:cs="Arial"/>
          <w:color w:val="222222"/>
          <w:sz w:val="23"/>
          <w:szCs w:val="23"/>
        </w:rPr>
        <w:t xml:space="preserve"> </w:t>
      </w:r>
      <w:proofErr w:type="spellStart"/>
      <w:r w:rsidR="00DA00D4">
        <w:rPr>
          <w:rFonts w:ascii="Arial" w:eastAsia="Times New Roman" w:hAnsi="Arial" w:cs="Arial"/>
          <w:color w:val="222222"/>
          <w:sz w:val="23"/>
          <w:szCs w:val="23"/>
        </w:rPr>
        <w:t>hai</w:t>
      </w:r>
      <w:proofErr w:type="spellEnd"/>
      <w:r w:rsidR="00DA00D4">
        <w:rPr>
          <w:rFonts w:ascii="Arial" w:eastAsia="Times New Roman" w:hAnsi="Arial" w:cs="Arial"/>
          <w:color w:val="222222"/>
          <w:sz w:val="23"/>
          <w:szCs w:val="23"/>
        </w:rPr>
        <w:t xml:space="preserve"> </w:t>
      </w:r>
      <w:proofErr w:type="spellStart"/>
      <w:r w:rsidR="00DA00D4">
        <w:rPr>
          <w:rFonts w:ascii="Arial" w:eastAsia="Times New Roman" w:hAnsi="Arial" w:cs="Arial"/>
          <w:color w:val="222222"/>
          <w:sz w:val="23"/>
          <w:szCs w:val="23"/>
        </w:rPr>
        <w:t>thứ</w:t>
      </w:r>
      <w:proofErr w:type="spellEnd"/>
      <w:r w:rsidR="00DA00D4">
        <w:rPr>
          <w:rFonts w:ascii="Arial" w:eastAsia="Times New Roman" w:hAnsi="Arial" w:cs="Arial"/>
          <w:color w:val="222222"/>
          <w:sz w:val="23"/>
          <w:szCs w:val="23"/>
        </w:rPr>
        <w:t xml:space="preserve"> </w:t>
      </w:r>
      <w:proofErr w:type="spellStart"/>
      <w:r w:rsidR="00DA00D4">
        <w:rPr>
          <w:rFonts w:ascii="Arial" w:eastAsia="Times New Roman" w:hAnsi="Arial" w:cs="Arial"/>
          <w:color w:val="222222"/>
          <w:sz w:val="23"/>
          <w:szCs w:val="23"/>
        </w:rPr>
        <w:t>riêng</w:t>
      </w:r>
      <w:proofErr w:type="spellEnd"/>
      <w:r w:rsidR="00DA00D4">
        <w:rPr>
          <w:rFonts w:ascii="Arial" w:eastAsia="Times New Roman" w:hAnsi="Arial" w:cs="Arial"/>
          <w:color w:val="222222"/>
          <w:sz w:val="23"/>
          <w:szCs w:val="23"/>
        </w:rPr>
        <w:t xml:space="preserve"> </w:t>
      </w:r>
      <w:proofErr w:type="spellStart"/>
      <w:r w:rsidR="00DA00D4">
        <w:rPr>
          <w:rFonts w:ascii="Arial" w:eastAsia="Times New Roman" w:hAnsi="Arial" w:cs="Arial"/>
          <w:color w:val="222222"/>
          <w:sz w:val="23"/>
          <w:szCs w:val="23"/>
        </w:rPr>
        <w:t>rẽ</w:t>
      </w:r>
      <w:proofErr w:type="spellEnd"/>
      <w:r w:rsidR="00DA00D4">
        <w:rPr>
          <w:rFonts w:ascii="Arial" w:eastAsia="Times New Roman" w:hAnsi="Arial" w:cs="Arial"/>
          <w:color w:val="222222"/>
          <w:sz w:val="23"/>
          <w:szCs w:val="23"/>
        </w:rPr>
        <w:t xml:space="preserve"> </w:t>
      </w:r>
      <w:proofErr w:type="spellStart"/>
      <w:r w:rsidR="00DA00D4">
        <w:rPr>
          <w:rFonts w:ascii="Arial" w:eastAsia="Times New Roman" w:hAnsi="Arial" w:cs="Arial"/>
          <w:color w:val="222222"/>
          <w:sz w:val="23"/>
          <w:szCs w:val="23"/>
        </w:rPr>
        <w:t>với</w:t>
      </w:r>
      <w:proofErr w:type="spellEnd"/>
      <w:r w:rsidR="00DA00D4">
        <w:rPr>
          <w:rFonts w:ascii="Arial" w:eastAsia="Times New Roman" w:hAnsi="Arial" w:cs="Arial"/>
          <w:color w:val="222222"/>
          <w:sz w:val="23"/>
          <w:szCs w:val="23"/>
        </w:rPr>
        <w:t xml:space="preserve"> </w:t>
      </w:r>
      <w:proofErr w:type="spellStart"/>
      <w:r w:rsidR="00DA00D4">
        <w:rPr>
          <w:rFonts w:ascii="Arial" w:eastAsia="Times New Roman" w:hAnsi="Arial" w:cs="Arial"/>
          <w:color w:val="222222"/>
          <w:sz w:val="23"/>
          <w:szCs w:val="23"/>
        </w:rPr>
        <w:t>nhau</w:t>
      </w:r>
      <w:proofErr w:type="spellEnd"/>
    </w:p>
    <w:p w:rsidR="00BD646E" w:rsidRPr="00BD646E" w:rsidRDefault="00BD646E" w:rsidP="00BD646E">
      <w:pPr>
        <w:shd w:val="clear" w:color="auto" w:fill="FFFFFF"/>
        <w:spacing w:after="0" w:line="342" w:lineRule="atLeast"/>
        <w:textAlignment w:val="baseline"/>
        <w:outlineLvl w:val="3"/>
        <w:rPr>
          <w:ins w:id="6" w:author="Unknown"/>
          <w:rFonts w:ascii="Arial" w:eastAsia="Times New Roman" w:hAnsi="Arial" w:cs="Arial"/>
          <w:color w:val="222222"/>
          <w:sz w:val="29"/>
          <w:szCs w:val="29"/>
        </w:rPr>
      </w:pPr>
      <w:ins w:id="7" w:author="Unknown">
        <w:r w:rsidRPr="00BD646E">
          <w:rPr>
            <w:rFonts w:ascii="Arial" w:eastAsia="Times New Roman" w:hAnsi="Arial" w:cs="Arial"/>
            <w:b/>
            <w:bCs/>
            <w:i/>
            <w:iCs/>
            <w:color w:val="222222"/>
            <w:sz w:val="29"/>
            <w:szCs w:val="29"/>
            <w:bdr w:val="none" w:sz="0" w:space="0" w:color="auto" w:frame="1"/>
          </w:rPr>
          <w:t>2. Simple rhythms and rhymes</w:t>
        </w:r>
      </w:ins>
    </w:p>
    <w:p w:rsidR="00BD646E" w:rsidRDefault="00BD646E" w:rsidP="00BD646E">
      <w:pPr>
        <w:shd w:val="clear" w:color="auto" w:fill="FFFFFF"/>
        <w:spacing w:after="360" w:line="330" w:lineRule="atLeast"/>
        <w:textAlignment w:val="baseline"/>
        <w:rPr>
          <w:rFonts w:ascii="Arial" w:eastAsia="Times New Roman" w:hAnsi="Arial" w:cs="Arial"/>
          <w:color w:val="222222"/>
          <w:sz w:val="23"/>
          <w:szCs w:val="23"/>
        </w:rPr>
      </w:pPr>
      <w:ins w:id="8" w:author="Unknown">
        <w:r w:rsidRPr="00BD646E">
          <w:rPr>
            <w:rFonts w:ascii="Arial" w:eastAsia="Times New Roman" w:hAnsi="Arial" w:cs="Arial"/>
            <w:color w:val="222222"/>
            <w:sz w:val="23"/>
            <w:szCs w:val="23"/>
          </w:rPr>
          <w:t>Don’t complicate the task unnecessarily by choosing songs that exceed your skill level. This will only leave you feeling frustrated and defeated. You can start with learning easy songs that you like and know well, songs with only a few chords, and simple strum patterns and lyrics you can easily remember.</w:t>
        </w:r>
      </w:ins>
    </w:p>
    <w:p w:rsidR="00DA00D4" w:rsidRDefault="00DA00D4" w:rsidP="00BD646E">
      <w:pPr>
        <w:shd w:val="clear" w:color="auto" w:fill="FFFFFF"/>
        <w:spacing w:after="360" w:line="330" w:lineRule="atLeast"/>
        <w:textAlignment w:val="baseline"/>
        <w:rPr>
          <w:rFonts w:ascii="Arial" w:eastAsia="Times New Roman" w:hAnsi="Arial" w:cs="Arial"/>
          <w:color w:val="222222"/>
          <w:sz w:val="23"/>
          <w:szCs w:val="23"/>
        </w:rPr>
      </w:pPr>
      <w:r>
        <w:rPr>
          <w:rFonts w:ascii="Arial" w:eastAsia="Times New Roman" w:hAnsi="Arial" w:cs="Arial"/>
          <w:color w:val="222222"/>
          <w:sz w:val="23"/>
          <w:szCs w:val="23"/>
        </w:rPr>
        <w:t xml:space="preserve">2. </w:t>
      </w:r>
      <w:proofErr w:type="spellStart"/>
      <w:proofErr w:type="gramStart"/>
      <w:r>
        <w:rPr>
          <w:rFonts w:ascii="Arial" w:eastAsia="Times New Roman" w:hAnsi="Arial" w:cs="Arial"/>
          <w:color w:val="222222"/>
          <w:sz w:val="23"/>
          <w:szCs w:val="23"/>
        </w:rPr>
        <w:t>chọn</w:t>
      </w:r>
      <w:proofErr w:type="spellEnd"/>
      <w:proofErr w:type="gramEnd"/>
      <w:r>
        <w:rPr>
          <w:rFonts w:ascii="Arial" w:eastAsia="Times New Roman" w:hAnsi="Arial" w:cs="Arial"/>
          <w:color w:val="222222"/>
          <w:sz w:val="23"/>
          <w:szCs w:val="23"/>
        </w:rPr>
        <w:t xml:space="preserve"> </w:t>
      </w:r>
      <w:proofErr w:type="spellStart"/>
      <w:r>
        <w:rPr>
          <w:rFonts w:ascii="Arial" w:eastAsia="Times New Roman" w:hAnsi="Arial" w:cs="Arial"/>
          <w:color w:val="222222"/>
          <w:sz w:val="23"/>
          <w:szCs w:val="23"/>
        </w:rPr>
        <w:t>các</w:t>
      </w:r>
      <w:proofErr w:type="spellEnd"/>
      <w:r>
        <w:rPr>
          <w:rFonts w:ascii="Arial" w:eastAsia="Times New Roman" w:hAnsi="Arial" w:cs="Arial"/>
          <w:color w:val="222222"/>
          <w:sz w:val="23"/>
          <w:szCs w:val="23"/>
        </w:rPr>
        <w:t xml:space="preserve"> </w:t>
      </w:r>
      <w:proofErr w:type="spellStart"/>
      <w:r>
        <w:rPr>
          <w:rFonts w:ascii="Arial" w:eastAsia="Times New Roman" w:hAnsi="Arial" w:cs="Arial"/>
          <w:color w:val="222222"/>
          <w:sz w:val="23"/>
          <w:szCs w:val="23"/>
        </w:rPr>
        <w:t>giai</w:t>
      </w:r>
      <w:proofErr w:type="spellEnd"/>
      <w:r>
        <w:rPr>
          <w:rFonts w:ascii="Arial" w:eastAsia="Times New Roman" w:hAnsi="Arial" w:cs="Arial"/>
          <w:color w:val="222222"/>
          <w:sz w:val="23"/>
          <w:szCs w:val="23"/>
        </w:rPr>
        <w:t xml:space="preserve"> </w:t>
      </w:r>
      <w:proofErr w:type="spellStart"/>
      <w:r>
        <w:rPr>
          <w:rFonts w:ascii="Arial" w:eastAsia="Times New Roman" w:hAnsi="Arial" w:cs="Arial"/>
          <w:color w:val="222222"/>
          <w:sz w:val="23"/>
          <w:szCs w:val="23"/>
        </w:rPr>
        <w:t>điệu</w:t>
      </w:r>
      <w:proofErr w:type="spellEnd"/>
      <w:r>
        <w:rPr>
          <w:rFonts w:ascii="Arial" w:eastAsia="Times New Roman" w:hAnsi="Arial" w:cs="Arial"/>
          <w:color w:val="222222"/>
          <w:sz w:val="23"/>
          <w:szCs w:val="23"/>
        </w:rPr>
        <w:t xml:space="preserve"> </w:t>
      </w:r>
      <w:proofErr w:type="spellStart"/>
      <w:r>
        <w:rPr>
          <w:rFonts w:ascii="Arial" w:eastAsia="Times New Roman" w:hAnsi="Arial" w:cs="Arial"/>
          <w:color w:val="222222"/>
          <w:sz w:val="23"/>
          <w:szCs w:val="23"/>
        </w:rPr>
        <w:t>và</w:t>
      </w:r>
      <w:proofErr w:type="spellEnd"/>
      <w:r>
        <w:rPr>
          <w:rFonts w:ascii="Arial" w:eastAsia="Times New Roman" w:hAnsi="Arial" w:cs="Arial"/>
          <w:color w:val="222222"/>
          <w:sz w:val="23"/>
          <w:szCs w:val="23"/>
        </w:rPr>
        <w:t xml:space="preserve"> </w:t>
      </w:r>
      <w:proofErr w:type="spellStart"/>
      <w:r>
        <w:rPr>
          <w:rFonts w:ascii="Arial" w:eastAsia="Times New Roman" w:hAnsi="Arial" w:cs="Arial"/>
          <w:color w:val="222222"/>
          <w:sz w:val="23"/>
          <w:szCs w:val="23"/>
        </w:rPr>
        <w:t>tiết</w:t>
      </w:r>
      <w:proofErr w:type="spellEnd"/>
      <w:r>
        <w:rPr>
          <w:rFonts w:ascii="Arial" w:eastAsia="Times New Roman" w:hAnsi="Arial" w:cs="Arial"/>
          <w:color w:val="222222"/>
          <w:sz w:val="23"/>
          <w:szCs w:val="23"/>
        </w:rPr>
        <w:t xml:space="preserve"> </w:t>
      </w:r>
      <w:proofErr w:type="spellStart"/>
      <w:r>
        <w:rPr>
          <w:rFonts w:ascii="Arial" w:eastAsia="Times New Roman" w:hAnsi="Arial" w:cs="Arial"/>
          <w:color w:val="222222"/>
          <w:sz w:val="23"/>
          <w:szCs w:val="23"/>
        </w:rPr>
        <w:t>tấu</w:t>
      </w:r>
      <w:proofErr w:type="spellEnd"/>
      <w:r>
        <w:rPr>
          <w:rFonts w:ascii="Arial" w:eastAsia="Times New Roman" w:hAnsi="Arial" w:cs="Arial"/>
          <w:color w:val="222222"/>
          <w:sz w:val="23"/>
          <w:szCs w:val="23"/>
        </w:rPr>
        <w:t xml:space="preserve"> </w:t>
      </w:r>
      <w:proofErr w:type="spellStart"/>
      <w:r>
        <w:rPr>
          <w:rFonts w:ascii="Arial" w:eastAsia="Times New Roman" w:hAnsi="Arial" w:cs="Arial"/>
          <w:color w:val="222222"/>
          <w:sz w:val="23"/>
          <w:szCs w:val="23"/>
        </w:rPr>
        <w:t>đơn</w:t>
      </w:r>
      <w:proofErr w:type="spellEnd"/>
      <w:r>
        <w:rPr>
          <w:rFonts w:ascii="Arial" w:eastAsia="Times New Roman" w:hAnsi="Arial" w:cs="Arial"/>
          <w:color w:val="222222"/>
          <w:sz w:val="23"/>
          <w:szCs w:val="23"/>
        </w:rPr>
        <w:t xml:space="preserve"> </w:t>
      </w:r>
      <w:proofErr w:type="spellStart"/>
      <w:r>
        <w:rPr>
          <w:rFonts w:ascii="Arial" w:eastAsia="Times New Roman" w:hAnsi="Arial" w:cs="Arial"/>
          <w:color w:val="222222"/>
          <w:sz w:val="23"/>
          <w:szCs w:val="23"/>
        </w:rPr>
        <w:t>giản</w:t>
      </w:r>
      <w:proofErr w:type="spellEnd"/>
      <w:r>
        <w:rPr>
          <w:rFonts w:ascii="Arial" w:eastAsia="Times New Roman" w:hAnsi="Arial" w:cs="Arial"/>
          <w:color w:val="222222"/>
          <w:sz w:val="23"/>
          <w:szCs w:val="23"/>
        </w:rPr>
        <w:t xml:space="preserve"> </w:t>
      </w:r>
    </w:p>
    <w:p w:rsidR="00DA00D4" w:rsidRPr="00BD646E" w:rsidRDefault="00DA00D4" w:rsidP="00BD646E">
      <w:pPr>
        <w:shd w:val="clear" w:color="auto" w:fill="FFFFFF"/>
        <w:spacing w:after="360" w:line="330" w:lineRule="atLeast"/>
        <w:textAlignment w:val="baseline"/>
        <w:rPr>
          <w:ins w:id="9" w:author="Unknown"/>
          <w:rFonts w:ascii="Arial" w:eastAsia="Times New Roman" w:hAnsi="Arial" w:cs="Arial"/>
          <w:color w:val="222222"/>
          <w:sz w:val="23"/>
          <w:szCs w:val="23"/>
        </w:rPr>
      </w:pPr>
      <w:proofErr w:type="spellStart"/>
      <w:r>
        <w:rPr>
          <w:rFonts w:ascii="Arial" w:eastAsia="Times New Roman" w:hAnsi="Arial" w:cs="Arial"/>
          <w:color w:val="222222"/>
          <w:sz w:val="23"/>
          <w:szCs w:val="23"/>
        </w:rPr>
        <w:lastRenderedPageBreak/>
        <w:t>Đứng</w:t>
      </w:r>
      <w:proofErr w:type="spellEnd"/>
      <w:r>
        <w:rPr>
          <w:rFonts w:ascii="Arial" w:eastAsia="Times New Roman" w:hAnsi="Arial" w:cs="Arial"/>
          <w:color w:val="222222"/>
          <w:sz w:val="23"/>
          <w:szCs w:val="23"/>
        </w:rPr>
        <w:t xml:space="preserve"> </w:t>
      </w:r>
      <w:proofErr w:type="spellStart"/>
      <w:r>
        <w:rPr>
          <w:rFonts w:ascii="Arial" w:eastAsia="Times New Roman" w:hAnsi="Arial" w:cs="Arial"/>
          <w:color w:val="222222"/>
          <w:sz w:val="23"/>
          <w:szCs w:val="23"/>
        </w:rPr>
        <w:t>phức</w:t>
      </w:r>
      <w:proofErr w:type="spellEnd"/>
      <w:r>
        <w:rPr>
          <w:rFonts w:ascii="Arial" w:eastAsia="Times New Roman" w:hAnsi="Arial" w:cs="Arial"/>
          <w:color w:val="222222"/>
          <w:sz w:val="23"/>
          <w:szCs w:val="23"/>
        </w:rPr>
        <w:t xml:space="preserve"> </w:t>
      </w:r>
      <w:proofErr w:type="spellStart"/>
      <w:r>
        <w:rPr>
          <w:rFonts w:ascii="Arial" w:eastAsia="Times New Roman" w:hAnsi="Arial" w:cs="Arial"/>
          <w:color w:val="222222"/>
          <w:sz w:val="23"/>
          <w:szCs w:val="23"/>
        </w:rPr>
        <w:t>tạp</w:t>
      </w:r>
      <w:proofErr w:type="spellEnd"/>
      <w:r>
        <w:rPr>
          <w:rFonts w:ascii="Arial" w:eastAsia="Times New Roman" w:hAnsi="Arial" w:cs="Arial"/>
          <w:color w:val="222222"/>
          <w:sz w:val="23"/>
          <w:szCs w:val="23"/>
        </w:rPr>
        <w:t xml:space="preserve"> </w:t>
      </w:r>
      <w:proofErr w:type="spellStart"/>
      <w:r>
        <w:rPr>
          <w:rFonts w:ascii="Arial" w:eastAsia="Times New Roman" w:hAnsi="Arial" w:cs="Arial"/>
          <w:color w:val="222222"/>
          <w:sz w:val="23"/>
          <w:szCs w:val="23"/>
        </w:rPr>
        <w:t>hóa</w:t>
      </w:r>
      <w:proofErr w:type="spellEnd"/>
      <w:r>
        <w:rPr>
          <w:rFonts w:ascii="Arial" w:eastAsia="Times New Roman" w:hAnsi="Arial" w:cs="Arial"/>
          <w:color w:val="222222"/>
          <w:sz w:val="23"/>
          <w:szCs w:val="23"/>
        </w:rPr>
        <w:t xml:space="preserve"> </w:t>
      </w:r>
      <w:proofErr w:type="spellStart"/>
      <w:r>
        <w:rPr>
          <w:rFonts w:ascii="Arial" w:eastAsia="Times New Roman" w:hAnsi="Arial" w:cs="Arial"/>
          <w:color w:val="222222"/>
          <w:sz w:val="23"/>
          <w:szCs w:val="23"/>
        </w:rPr>
        <w:t>những</w:t>
      </w:r>
      <w:proofErr w:type="spellEnd"/>
      <w:r>
        <w:rPr>
          <w:rFonts w:ascii="Arial" w:eastAsia="Times New Roman" w:hAnsi="Arial" w:cs="Arial"/>
          <w:color w:val="222222"/>
          <w:sz w:val="23"/>
          <w:szCs w:val="23"/>
        </w:rPr>
        <w:t xml:space="preserve"> </w:t>
      </w:r>
      <w:proofErr w:type="spellStart"/>
      <w:r>
        <w:rPr>
          <w:rFonts w:ascii="Arial" w:eastAsia="Times New Roman" w:hAnsi="Arial" w:cs="Arial"/>
          <w:color w:val="222222"/>
          <w:sz w:val="23"/>
          <w:szCs w:val="23"/>
        </w:rPr>
        <w:t>thứ</w:t>
      </w:r>
      <w:proofErr w:type="spellEnd"/>
      <w:r>
        <w:rPr>
          <w:rFonts w:ascii="Arial" w:eastAsia="Times New Roman" w:hAnsi="Arial" w:cs="Arial"/>
          <w:color w:val="222222"/>
          <w:sz w:val="23"/>
          <w:szCs w:val="23"/>
        </w:rPr>
        <w:t xml:space="preserve"> </w:t>
      </w:r>
      <w:proofErr w:type="spellStart"/>
      <w:r>
        <w:rPr>
          <w:rFonts w:ascii="Arial" w:eastAsia="Times New Roman" w:hAnsi="Arial" w:cs="Arial"/>
          <w:color w:val="222222"/>
          <w:sz w:val="23"/>
          <w:szCs w:val="23"/>
        </w:rPr>
        <w:t>không</w:t>
      </w:r>
      <w:proofErr w:type="spellEnd"/>
      <w:r>
        <w:rPr>
          <w:rFonts w:ascii="Arial" w:eastAsia="Times New Roman" w:hAnsi="Arial" w:cs="Arial"/>
          <w:color w:val="222222"/>
          <w:sz w:val="23"/>
          <w:szCs w:val="23"/>
        </w:rPr>
        <w:t xml:space="preserve"> </w:t>
      </w:r>
      <w:proofErr w:type="spellStart"/>
      <w:r>
        <w:rPr>
          <w:rFonts w:ascii="Arial" w:eastAsia="Times New Roman" w:hAnsi="Arial" w:cs="Arial"/>
          <w:color w:val="222222"/>
          <w:sz w:val="23"/>
          <w:szCs w:val="23"/>
        </w:rPr>
        <w:t>cần</w:t>
      </w:r>
      <w:proofErr w:type="spellEnd"/>
      <w:r>
        <w:rPr>
          <w:rFonts w:ascii="Arial" w:eastAsia="Times New Roman" w:hAnsi="Arial" w:cs="Arial"/>
          <w:color w:val="222222"/>
          <w:sz w:val="23"/>
          <w:szCs w:val="23"/>
        </w:rPr>
        <w:t xml:space="preserve"> </w:t>
      </w:r>
      <w:proofErr w:type="spellStart"/>
      <w:r>
        <w:rPr>
          <w:rFonts w:ascii="Arial" w:eastAsia="Times New Roman" w:hAnsi="Arial" w:cs="Arial"/>
          <w:color w:val="222222"/>
          <w:sz w:val="23"/>
          <w:szCs w:val="23"/>
        </w:rPr>
        <w:t>thiết</w:t>
      </w:r>
      <w:proofErr w:type="spellEnd"/>
      <w:r>
        <w:rPr>
          <w:rFonts w:ascii="Arial" w:eastAsia="Times New Roman" w:hAnsi="Arial" w:cs="Arial"/>
          <w:color w:val="222222"/>
          <w:sz w:val="23"/>
          <w:szCs w:val="23"/>
        </w:rPr>
        <w:t xml:space="preserve"> </w:t>
      </w:r>
      <w:proofErr w:type="spellStart"/>
      <w:r>
        <w:rPr>
          <w:rFonts w:ascii="Arial" w:eastAsia="Times New Roman" w:hAnsi="Arial" w:cs="Arial"/>
          <w:color w:val="222222"/>
          <w:sz w:val="23"/>
          <w:szCs w:val="23"/>
        </w:rPr>
        <w:t>bằng</w:t>
      </w:r>
      <w:proofErr w:type="spellEnd"/>
      <w:r>
        <w:rPr>
          <w:rFonts w:ascii="Arial" w:eastAsia="Times New Roman" w:hAnsi="Arial" w:cs="Arial"/>
          <w:color w:val="222222"/>
          <w:sz w:val="23"/>
          <w:szCs w:val="23"/>
        </w:rPr>
        <w:t xml:space="preserve"> </w:t>
      </w:r>
      <w:proofErr w:type="spellStart"/>
      <w:r>
        <w:rPr>
          <w:rFonts w:ascii="Arial" w:eastAsia="Times New Roman" w:hAnsi="Arial" w:cs="Arial"/>
          <w:color w:val="222222"/>
          <w:sz w:val="23"/>
          <w:szCs w:val="23"/>
        </w:rPr>
        <w:t>chọn</w:t>
      </w:r>
      <w:proofErr w:type="spellEnd"/>
      <w:r>
        <w:rPr>
          <w:rFonts w:ascii="Arial" w:eastAsia="Times New Roman" w:hAnsi="Arial" w:cs="Arial"/>
          <w:color w:val="222222"/>
          <w:sz w:val="23"/>
          <w:szCs w:val="23"/>
        </w:rPr>
        <w:t xml:space="preserve"> </w:t>
      </w:r>
      <w:proofErr w:type="spellStart"/>
      <w:r>
        <w:rPr>
          <w:rFonts w:ascii="Arial" w:eastAsia="Times New Roman" w:hAnsi="Arial" w:cs="Arial"/>
          <w:color w:val="222222"/>
          <w:sz w:val="23"/>
          <w:szCs w:val="23"/>
        </w:rPr>
        <w:t>những</w:t>
      </w:r>
      <w:proofErr w:type="spellEnd"/>
      <w:r>
        <w:rPr>
          <w:rFonts w:ascii="Arial" w:eastAsia="Times New Roman" w:hAnsi="Arial" w:cs="Arial"/>
          <w:color w:val="222222"/>
          <w:sz w:val="23"/>
          <w:szCs w:val="23"/>
        </w:rPr>
        <w:t xml:space="preserve"> </w:t>
      </w:r>
      <w:proofErr w:type="spellStart"/>
      <w:r>
        <w:rPr>
          <w:rFonts w:ascii="Arial" w:eastAsia="Times New Roman" w:hAnsi="Arial" w:cs="Arial"/>
          <w:color w:val="222222"/>
          <w:sz w:val="23"/>
          <w:szCs w:val="23"/>
        </w:rPr>
        <w:t>bài</w:t>
      </w:r>
      <w:proofErr w:type="spellEnd"/>
      <w:r>
        <w:rPr>
          <w:rFonts w:ascii="Arial" w:eastAsia="Times New Roman" w:hAnsi="Arial" w:cs="Arial"/>
          <w:color w:val="222222"/>
          <w:sz w:val="23"/>
          <w:szCs w:val="23"/>
        </w:rPr>
        <w:t xml:space="preserve"> </w:t>
      </w:r>
      <w:proofErr w:type="spellStart"/>
      <w:r>
        <w:rPr>
          <w:rFonts w:ascii="Arial" w:eastAsia="Times New Roman" w:hAnsi="Arial" w:cs="Arial"/>
          <w:color w:val="222222"/>
          <w:sz w:val="23"/>
          <w:szCs w:val="23"/>
        </w:rPr>
        <w:t>hát</w:t>
      </w:r>
      <w:proofErr w:type="spellEnd"/>
      <w:r>
        <w:rPr>
          <w:rFonts w:ascii="Arial" w:eastAsia="Times New Roman" w:hAnsi="Arial" w:cs="Arial"/>
          <w:color w:val="222222"/>
          <w:sz w:val="23"/>
          <w:szCs w:val="23"/>
        </w:rPr>
        <w:t xml:space="preserve"> </w:t>
      </w:r>
      <w:proofErr w:type="spellStart"/>
      <w:r>
        <w:rPr>
          <w:rFonts w:ascii="Arial" w:eastAsia="Times New Roman" w:hAnsi="Arial" w:cs="Arial"/>
          <w:color w:val="222222"/>
          <w:sz w:val="23"/>
          <w:szCs w:val="23"/>
        </w:rPr>
        <w:t>vượt</w:t>
      </w:r>
      <w:proofErr w:type="spellEnd"/>
      <w:r>
        <w:rPr>
          <w:rFonts w:ascii="Arial" w:eastAsia="Times New Roman" w:hAnsi="Arial" w:cs="Arial"/>
          <w:color w:val="222222"/>
          <w:sz w:val="23"/>
          <w:szCs w:val="23"/>
        </w:rPr>
        <w:t xml:space="preserve"> </w:t>
      </w:r>
      <w:proofErr w:type="spellStart"/>
      <w:r>
        <w:rPr>
          <w:rFonts w:ascii="Arial" w:eastAsia="Times New Roman" w:hAnsi="Arial" w:cs="Arial"/>
          <w:color w:val="222222"/>
          <w:sz w:val="23"/>
          <w:szCs w:val="23"/>
        </w:rPr>
        <w:t>quá</w:t>
      </w:r>
      <w:proofErr w:type="spellEnd"/>
      <w:r>
        <w:rPr>
          <w:rFonts w:ascii="Arial" w:eastAsia="Times New Roman" w:hAnsi="Arial" w:cs="Arial"/>
          <w:color w:val="222222"/>
          <w:sz w:val="23"/>
          <w:szCs w:val="23"/>
        </w:rPr>
        <w:t xml:space="preserve"> </w:t>
      </w:r>
      <w:proofErr w:type="spellStart"/>
      <w:r>
        <w:rPr>
          <w:rFonts w:ascii="Arial" w:eastAsia="Times New Roman" w:hAnsi="Arial" w:cs="Arial"/>
          <w:color w:val="222222"/>
          <w:sz w:val="23"/>
          <w:szCs w:val="23"/>
        </w:rPr>
        <w:t>trình</w:t>
      </w:r>
      <w:proofErr w:type="spellEnd"/>
      <w:r>
        <w:rPr>
          <w:rFonts w:ascii="Arial" w:eastAsia="Times New Roman" w:hAnsi="Arial" w:cs="Arial"/>
          <w:color w:val="222222"/>
          <w:sz w:val="23"/>
          <w:szCs w:val="23"/>
        </w:rPr>
        <w:t xml:space="preserve"> </w:t>
      </w:r>
      <w:proofErr w:type="spellStart"/>
      <w:r>
        <w:rPr>
          <w:rFonts w:ascii="Arial" w:eastAsia="Times New Roman" w:hAnsi="Arial" w:cs="Arial"/>
          <w:color w:val="222222"/>
          <w:sz w:val="23"/>
          <w:szCs w:val="23"/>
        </w:rPr>
        <w:t>độ</w:t>
      </w:r>
      <w:proofErr w:type="spellEnd"/>
      <w:r>
        <w:rPr>
          <w:rFonts w:ascii="Arial" w:eastAsia="Times New Roman" w:hAnsi="Arial" w:cs="Arial"/>
          <w:color w:val="222222"/>
          <w:sz w:val="23"/>
          <w:szCs w:val="23"/>
        </w:rPr>
        <w:t xml:space="preserve"> </w:t>
      </w:r>
      <w:proofErr w:type="spellStart"/>
      <w:r>
        <w:rPr>
          <w:rFonts w:ascii="Arial" w:eastAsia="Times New Roman" w:hAnsi="Arial" w:cs="Arial"/>
          <w:color w:val="222222"/>
          <w:sz w:val="23"/>
          <w:szCs w:val="23"/>
        </w:rPr>
        <w:t>của</w:t>
      </w:r>
      <w:proofErr w:type="spellEnd"/>
      <w:r>
        <w:rPr>
          <w:rFonts w:ascii="Arial" w:eastAsia="Times New Roman" w:hAnsi="Arial" w:cs="Arial"/>
          <w:color w:val="222222"/>
          <w:sz w:val="23"/>
          <w:szCs w:val="23"/>
        </w:rPr>
        <w:t xml:space="preserve"> </w:t>
      </w:r>
      <w:proofErr w:type="spellStart"/>
      <w:r>
        <w:rPr>
          <w:rFonts w:ascii="Arial" w:eastAsia="Times New Roman" w:hAnsi="Arial" w:cs="Arial"/>
          <w:color w:val="222222"/>
          <w:sz w:val="23"/>
          <w:szCs w:val="23"/>
        </w:rPr>
        <w:t>bản</w:t>
      </w:r>
      <w:proofErr w:type="spellEnd"/>
      <w:r>
        <w:rPr>
          <w:rFonts w:ascii="Arial" w:eastAsia="Times New Roman" w:hAnsi="Arial" w:cs="Arial"/>
          <w:color w:val="222222"/>
          <w:sz w:val="23"/>
          <w:szCs w:val="23"/>
        </w:rPr>
        <w:t xml:space="preserve"> than, </w:t>
      </w:r>
      <w:proofErr w:type="spellStart"/>
      <w:r>
        <w:rPr>
          <w:rFonts w:ascii="Arial" w:eastAsia="Times New Roman" w:hAnsi="Arial" w:cs="Arial"/>
          <w:color w:val="222222"/>
          <w:sz w:val="23"/>
          <w:szCs w:val="23"/>
        </w:rPr>
        <w:t>việc</w:t>
      </w:r>
      <w:proofErr w:type="spellEnd"/>
      <w:r>
        <w:rPr>
          <w:rFonts w:ascii="Arial" w:eastAsia="Times New Roman" w:hAnsi="Arial" w:cs="Arial"/>
          <w:color w:val="222222"/>
          <w:sz w:val="23"/>
          <w:szCs w:val="23"/>
        </w:rPr>
        <w:t xml:space="preserve"> </w:t>
      </w:r>
      <w:proofErr w:type="spellStart"/>
      <w:r>
        <w:rPr>
          <w:rFonts w:ascii="Arial" w:eastAsia="Times New Roman" w:hAnsi="Arial" w:cs="Arial"/>
          <w:color w:val="222222"/>
          <w:sz w:val="23"/>
          <w:szCs w:val="23"/>
        </w:rPr>
        <w:t>đó</w:t>
      </w:r>
      <w:proofErr w:type="spellEnd"/>
      <w:r>
        <w:rPr>
          <w:rFonts w:ascii="Arial" w:eastAsia="Times New Roman" w:hAnsi="Arial" w:cs="Arial"/>
          <w:color w:val="222222"/>
          <w:sz w:val="23"/>
          <w:szCs w:val="23"/>
        </w:rPr>
        <w:t xml:space="preserve"> </w:t>
      </w:r>
      <w:proofErr w:type="spellStart"/>
      <w:r>
        <w:rPr>
          <w:rFonts w:ascii="Arial" w:eastAsia="Times New Roman" w:hAnsi="Arial" w:cs="Arial"/>
          <w:color w:val="222222"/>
          <w:sz w:val="23"/>
          <w:szCs w:val="23"/>
        </w:rPr>
        <w:t>chỉ</w:t>
      </w:r>
      <w:proofErr w:type="spellEnd"/>
      <w:r>
        <w:rPr>
          <w:rFonts w:ascii="Arial" w:eastAsia="Times New Roman" w:hAnsi="Arial" w:cs="Arial"/>
          <w:color w:val="222222"/>
          <w:sz w:val="23"/>
          <w:szCs w:val="23"/>
        </w:rPr>
        <w:t xml:space="preserve"> </w:t>
      </w:r>
      <w:proofErr w:type="spellStart"/>
      <w:r>
        <w:rPr>
          <w:rFonts w:ascii="Arial" w:eastAsia="Times New Roman" w:hAnsi="Arial" w:cs="Arial"/>
          <w:color w:val="222222"/>
          <w:sz w:val="23"/>
          <w:szCs w:val="23"/>
        </w:rPr>
        <w:t>khiến</w:t>
      </w:r>
      <w:proofErr w:type="spellEnd"/>
      <w:r>
        <w:rPr>
          <w:rFonts w:ascii="Arial" w:eastAsia="Times New Roman" w:hAnsi="Arial" w:cs="Arial"/>
          <w:color w:val="222222"/>
          <w:sz w:val="23"/>
          <w:szCs w:val="23"/>
        </w:rPr>
        <w:t xml:space="preserve"> </w:t>
      </w:r>
      <w:proofErr w:type="spellStart"/>
      <w:r>
        <w:rPr>
          <w:rFonts w:ascii="Arial" w:eastAsia="Times New Roman" w:hAnsi="Arial" w:cs="Arial"/>
          <w:color w:val="222222"/>
          <w:sz w:val="23"/>
          <w:szCs w:val="23"/>
        </w:rPr>
        <w:t>bạn</w:t>
      </w:r>
      <w:proofErr w:type="spellEnd"/>
      <w:r>
        <w:rPr>
          <w:rFonts w:ascii="Arial" w:eastAsia="Times New Roman" w:hAnsi="Arial" w:cs="Arial"/>
          <w:color w:val="222222"/>
          <w:sz w:val="23"/>
          <w:szCs w:val="23"/>
        </w:rPr>
        <w:t xml:space="preserve"> </w:t>
      </w:r>
      <w:proofErr w:type="spellStart"/>
      <w:r>
        <w:rPr>
          <w:rFonts w:ascii="Arial" w:eastAsia="Times New Roman" w:hAnsi="Arial" w:cs="Arial"/>
          <w:color w:val="222222"/>
          <w:sz w:val="23"/>
          <w:szCs w:val="23"/>
        </w:rPr>
        <w:t>cảm</w:t>
      </w:r>
      <w:proofErr w:type="spellEnd"/>
      <w:r>
        <w:rPr>
          <w:rFonts w:ascii="Arial" w:eastAsia="Times New Roman" w:hAnsi="Arial" w:cs="Arial"/>
          <w:color w:val="222222"/>
          <w:sz w:val="23"/>
          <w:szCs w:val="23"/>
        </w:rPr>
        <w:t xml:space="preserve"> </w:t>
      </w:r>
      <w:proofErr w:type="spellStart"/>
      <w:r>
        <w:rPr>
          <w:rFonts w:ascii="Arial" w:eastAsia="Times New Roman" w:hAnsi="Arial" w:cs="Arial"/>
          <w:color w:val="222222"/>
          <w:sz w:val="23"/>
          <w:szCs w:val="23"/>
        </w:rPr>
        <w:t>thấy</w:t>
      </w:r>
      <w:proofErr w:type="spellEnd"/>
      <w:r>
        <w:rPr>
          <w:rFonts w:ascii="Arial" w:eastAsia="Times New Roman" w:hAnsi="Arial" w:cs="Arial"/>
          <w:color w:val="222222"/>
          <w:sz w:val="23"/>
          <w:szCs w:val="23"/>
        </w:rPr>
        <w:t xml:space="preserve"> </w:t>
      </w:r>
      <w:proofErr w:type="spellStart"/>
      <w:r>
        <w:rPr>
          <w:rFonts w:ascii="Arial" w:eastAsia="Times New Roman" w:hAnsi="Arial" w:cs="Arial"/>
          <w:color w:val="222222"/>
          <w:sz w:val="23"/>
          <w:szCs w:val="23"/>
        </w:rPr>
        <w:t>nản</w:t>
      </w:r>
      <w:proofErr w:type="spellEnd"/>
      <w:r>
        <w:rPr>
          <w:rFonts w:ascii="Arial" w:eastAsia="Times New Roman" w:hAnsi="Arial" w:cs="Arial"/>
          <w:color w:val="222222"/>
          <w:sz w:val="23"/>
          <w:szCs w:val="23"/>
        </w:rPr>
        <w:t xml:space="preserve"> long. </w:t>
      </w:r>
      <w:proofErr w:type="spellStart"/>
      <w:r>
        <w:rPr>
          <w:rFonts w:ascii="Arial" w:eastAsia="Times New Roman" w:hAnsi="Arial" w:cs="Arial"/>
          <w:color w:val="222222"/>
          <w:sz w:val="23"/>
          <w:szCs w:val="23"/>
        </w:rPr>
        <w:t>Bạn</w:t>
      </w:r>
      <w:proofErr w:type="spellEnd"/>
      <w:r>
        <w:rPr>
          <w:rFonts w:ascii="Arial" w:eastAsia="Times New Roman" w:hAnsi="Arial" w:cs="Arial"/>
          <w:color w:val="222222"/>
          <w:sz w:val="23"/>
          <w:szCs w:val="23"/>
        </w:rPr>
        <w:t xml:space="preserve"> </w:t>
      </w:r>
      <w:proofErr w:type="spellStart"/>
      <w:r>
        <w:rPr>
          <w:rFonts w:ascii="Arial" w:eastAsia="Times New Roman" w:hAnsi="Arial" w:cs="Arial"/>
          <w:color w:val="222222"/>
          <w:sz w:val="23"/>
          <w:szCs w:val="23"/>
        </w:rPr>
        <w:t>có</w:t>
      </w:r>
      <w:proofErr w:type="spellEnd"/>
      <w:r>
        <w:rPr>
          <w:rFonts w:ascii="Arial" w:eastAsia="Times New Roman" w:hAnsi="Arial" w:cs="Arial"/>
          <w:color w:val="222222"/>
          <w:sz w:val="23"/>
          <w:szCs w:val="23"/>
        </w:rPr>
        <w:t xml:space="preserve"> </w:t>
      </w:r>
      <w:proofErr w:type="spellStart"/>
      <w:r>
        <w:rPr>
          <w:rFonts w:ascii="Arial" w:eastAsia="Times New Roman" w:hAnsi="Arial" w:cs="Arial"/>
          <w:color w:val="222222"/>
          <w:sz w:val="23"/>
          <w:szCs w:val="23"/>
        </w:rPr>
        <w:t>thể</w:t>
      </w:r>
      <w:proofErr w:type="spellEnd"/>
      <w:r>
        <w:rPr>
          <w:rFonts w:ascii="Arial" w:eastAsia="Times New Roman" w:hAnsi="Arial" w:cs="Arial"/>
          <w:color w:val="222222"/>
          <w:sz w:val="23"/>
          <w:szCs w:val="23"/>
        </w:rPr>
        <w:t xml:space="preserve"> </w:t>
      </w:r>
      <w:proofErr w:type="spellStart"/>
      <w:r>
        <w:rPr>
          <w:rFonts w:ascii="Arial" w:eastAsia="Times New Roman" w:hAnsi="Arial" w:cs="Arial"/>
          <w:color w:val="222222"/>
          <w:sz w:val="23"/>
          <w:szCs w:val="23"/>
        </w:rPr>
        <w:t>bắt</w:t>
      </w:r>
      <w:proofErr w:type="spellEnd"/>
      <w:r>
        <w:rPr>
          <w:rFonts w:ascii="Arial" w:eastAsia="Times New Roman" w:hAnsi="Arial" w:cs="Arial"/>
          <w:color w:val="222222"/>
          <w:sz w:val="23"/>
          <w:szCs w:val="23"/>
        </w:rPr>
        <w:t xml:space="preserve"> </w:t>
      </w:r>
      <w:proofErr w:type="spellStart"/>
      <w:r>
        <w:rPr>
          <w:rFonts w:ascii="Arial" w:eastAsia="Times New Roman" w:hAnsi="Arial" w:cs="Arial"/>
          <w:color w:val="222222"/>
          <w:sz w:val="23"/>
          <w:szCs w:val="23"/>
        </w:rPr>
        <w:t>đầu</w:t>
      </w:r>
      <w:proofErr w:type="spellEnd"/>
      <w:r>
        <w:rPr>
          <w:rFonts w:ascii="Arial" w:eastAsia="Times New Roman" w:hAnsi="Arial" w:cs="Arial"/>
          <w:color w:val="222222"/>
          <w:sz w:val="23"/>
          <w:szCs w:val="23"/>
        </w:rPr>
        <w:t xml:space="preserve"> </w:t>
      </w:r>
      <w:proofErr w:type="spellStart"/>
      <w:r>
        <w:rPr>
          <w:rFonts w:ascii="Arial" w:eastAsia="Times New Roman" w:hAnsi="Arial" w:cs="Arial"/>
          <w:color w:val="222222"/>
          <w:sz w:val="23"/>
          <w:szCs w:val="23"/>
        </w:rPr>
        <w:t>bằng</w:t>
      </w:r>
      <w:proofErr w:type="spellEnd"/>
      <w:r>
        <w:rPr>
          <w:rFonts w:ascii="Arial" w:eastAsia="Times New Roman" w:hAnsi="Arial" w:cs="Arial"/>
          <w:color w:val="222222"/>
          <w:sz w:val="23"/>
          <w:szCs w:val="23"/>
        </w:rPr>
        <w:t xml:space="preserve"> </w:t>
      </w:r>
      <w:proofErr w:type="spellStart"/>
      <w:r>
        <w:rPr>
          <w:rFonts w:ascii="Arial" w:eastAsia="Times New Roman" w:hAnsi="Arial" w:cs="Arial"/>
          <w:color w:val="222222"/>
          <w:sz w:val="23"/>
          <w:szCs w:val="23"/>
        </w:rPr>
        <w:t>việc</w:t>
      </w:r>
      <w:proofErr w:type="spellEnd"/>
      <w:r>
        <w:rPr>
          <w:rFonts w:ascii="Arial" w:eastAsia="Times New Roman" w:hAnsi="Arial" w:cs="Arial"/>
          <w:color w:val="222222"/>
          <w:sz w:val="23"/>
          <w:szCs w:val="23"/>
        </w:rPr>
        <w:t xml:space="preserve"> </w:t>
      </w:r>
      <w:proofErr w:type="spellStart"/>
      <w:r>
        <w:rPr>
          <w:rFonts w:ascii="Arial" w:eastAsia="Times New Roman" w:hAnsi="Arial" w:cs="Arial"/>
          <w:color w:val="222222"/>
          <w:sz w:val="23"/>
          <w:szCs w:val="23"/>
        </w:rPr>
        <w:t>học</w:t>
      </w:r>
      <w:proofErr w:type="spellEnd"/>
      <w:r>
        <w:rPr>
          <w:rFonts w:ascii="Arial" w:eastAsia="Times New Roman" w:hAnsi="Arial" w:cs="Arial"/>
          <w:color w:val="222222"/>
          <w:sz w:val="23"/>
          <w:szCs w:val="23"/>
        </w:rPr>
        <w:t xml:space="preserve"> </w:t>
      </w:r>
      <w:proofErr w:type="spellStart"/>
      <w:r>
        <w:rPr>
          <w:rFonts w:ascii="Arial" w:eastAsia="Times New Roman" w:hAnsi="Arial" w:cs="Arial"/>
          <w:color w:val="222222"/>
          <w:sz w:val="23"/>
          <w:szCs w:val="23"/>
        </w:rPr>
        <w:t>những</w:t>
      </w:r>
      <w:proofErr w:type="spellEnd"/>
      <w:r>
        <w:rPr>
          <w:rFonts w:ascii="Arial" w:eastAsia="Times New Roman" w:hAnsi="Arial" w:cs="Arial"/>
          <w:color w:val="222222"/>
          <w:sz w:val="23"/>
          <w:szCs w:val="23"/>
        </w:rPr>
        <w:t xml:space="preserve"> </w:t>
      </w:r>
      <w:proofErr w:type="spellStart"/>
      <w:r>
        <w:rPr>
          <w:rFonts w:ascii="Arial" w:eastAsia="Times New Roman" w:hAnsi="Arial" w:cs="Arial"/>
          <w:color w:val="222222"/>
          <w:sz w:val="23"/>
          <w:szCs w:val="23"/>
        </w:rPr>
        <w:t>bài</w:t>
      </w:r>
      <w:proofErr w:type="spellEnd"/>
      <w:r>
        <w:rPr>
          <w:rFonts w:ascii="Arial" w:eastAsia="Times New Roman" w:hAnsi="Arial" w:cs="Arial"/>
          <w:color w:val="222222"/>
          <w:sz w:val="23"/>
          <w:szCs w:val="23"/>
        </w:rPr>
        <w:t xml:space="preserve"> </w:t>
      </w:r>
      <w:proofErr w:type="spellStart"/>
      <w:r>
        <w:rPr>
          <w:rFonts w:ascii="Arial" w:eastAsia="Times New Roman" w:hAnsi="Arial" w:cs="Arial"/>
          <w:color w:val="222222"/>
          <w:sz w:val="23"/>
          <w:szCs w:val="23"/>
        </w:rPr>
        <w:t>hát</w:t>
      </w:r>
      <w:proofErr w:type="spellEnd"/>
      <w:r>
        <w:rPr>
          <w:rFonts w:ascii="Arial" w:eastAsia="Times New Roman" w:hAnsi="Arial" w:cs="Arial"/>
          <w:color w:val="222222"/>
          <w:sz w:val="23"/>
          <w:szCs w:val="23"/>
        </w:rPr>
        <w:t xml:space="preserve"> </w:t>
      </w:r>
      <w:proofErr w:type="spellStart"/>
      <w:r>
        <w:rPr>
          <w:rFonts w:ascii="Arial" w:eastAsia="Times New Roman" w:hAnsi="Arial" w:cs="Arial"/>
          <w:color w:val="222222"/>
          <w:sz w:val="23"/>
          <w:szCs w:val="23"/>
        </w:rPr>
        <w:t>đơn</w:t>
      </w:r>
      <w:proofErr w:type="spellEnd"/>
      <w:r>
        <w:rPr>
          <w:rFonts w:ascii="Arial" w:eastAsia="Times New Roman" w:hAnsi="Arial" w:cs="Arial"/>
          <w:color w:val="222222"/>
          <w:sz w:val="23"/>
          <w:szCs w:val="23"/>
        </w:rPr>
        <w:t xml:space="preserve"> </w:t>
      </w:r>
      <w:proofErr w:type="spellStart"/>
      <w:r>
        <w:rPr>
          <w:rFonts w:ascii="Arial" w:eastAsia="Times New Roman" w:hAnsi="Arial" w:cs="Arial"/>
          <w:color w:val="222222"/>
          <w:sz w:val="23"/>
          <w:szCs w:val="23"/>
        </w:rPr>
        <w:t>giản</w:t>
      </w:r>
      <w:proofErr w:type="spellEnd"/>
      <w:r>
        <w:rPr>
          <w:rFonts w:ascii="Arial" w:eastAsia="Times New Roman" w:hAnsi="Arial" w:cs="Arial"/>
          <w:color w:val="222222"/>
          <w:sz w:val="23"/>
          <w:szCs w:val="23"/>
        </w:rPr>
        <w:t xml:space="preserve"> </w:t>
      </w:r>
      <w:proofErr w:type="spellStart"/>
      <w:r>
        <w:rPr>
          <w:rFonts w:ascii="Arial" w:eastAsia="Times New Roman" w:hAnsi="Arial" w:cs="Arial"/>
          <w:color w:val="222222"/>
          <w:sz w:val="23"/>
          <w:szCs w:val="23"/>
        </w:rPr>
        <w:t>mà</w:t>
      </w:r>
      <w:proofErr w:type="spellEnd"/>
      <w:r>
        <w:rPr>
          <w:rFonts w:ascii="Arial" w:eastAsia="Times New Roman" w:hAnsi="Arial" w:cs="Arial"/>
          <w:color w:val="222222"/>
          <w:sz w:val="23"/>
          <w:szCs w:val="23"/>
        </w:rPr>
        <w:t xml:space="preserve"> </w:t>
      </w:r>
      <w:proofErr w:type="spellStart"/>
      <w:r>
        <w:rPr>
          <w:rFonts w:ascii="Arial" w:eastAsia="Times New Roman" w:hAnsi="Arial" w:cs="Arial"/>
          <w:color w:val="222222"/>
          <w:sz w:val="23"/>
          <w:szCs w:val="23"/>
        </w:rPr>
        <w:t>bạn</w:t>
      </w:r>
      <w:proofErr w:type="spellEnd"/>
      <w:r>
        <w:rPr>
          <w:rFonts w:ascii="Arial" w:eastAsia="Times New Roman" w:hAnsi="Arial" w:cs="Arial"/>
          <w:color w:val="222222"/>
          <w:sz w:val="23"/>
          <w:szCs w:val="23"/>
        </w:rPr>
        <w:t xml:space="preserve"> </w:t>
      </w:r>
      <w:proofErr w:type="spellStart"/>
      <w:r>
        <w:rPr>
          <w:rFonts w:ascii="Arial" w:eastAsia="Times New Roman" w:hAnsi="Arial" w:cs="Arial"/>
          <w:color w:val="222222"/>
          <w:sz w:val="23"/>
          <w:szCs w:val="23"/>
        </w:rPr>
        <w:t>thích</w:t>
      </w:r>
      <w:proofErr w:type="spellEnd"/>
      <w:r>
        <w:rPr>
          <w:rFonts w:ascii="Arial" w:eastAsia="Times New Roman" w:hAnsi="Arial" w:cs="Arial"/>
          <w:color w:val="222222"/>
          <w:sz w:val="23"/>
          <w:szCs w:val="23"/>
        </w:rPr>
        <w:t xml:space="preserve"> </w:t>
      </w:r>
      <w:proofErr w:type="spellStart"/>
      <w:r>
        <w:rPr>
          <w:rFonts w:ascii="Arial" w:eastAsia="Times New Roman" w:hAnsi="Arial" w:cs="Arial"/>
          <w:color w:val="222222"/>
          <w:sz w:val="23"/>
          <w:szCs w:val="23"/>
        </w:rPr>
        <w:t>và</w:t>
      </w:r>
      <w:proofErr w:type="spellEnd"/>
      <w:r>
        <w:rPr>
          <w:rFonts w:ascii="Arial" w:eastAsia="Times New Roman" w:hAnsi="Arial" w:cs="Arial"/>
          <w:color w:val="222222"/>
          <w:sz w:val="23"/>
          <w:szCs w:val="23"/>
        </w:rPr>
        <w:t xml:space="preserve"> </w:t>
      </w:r>
      <w:proofErr w:type="spellStart"/>
      <w:r>
        <w:rPr>
          <w:rFonts w:ascii="Arial" w:eastAsia="Times New Roman" w:hAnsi="Arial" w:cs="Arial"/>
          <w:color w:val="222222"/>
          <w:sz w:val="23"/>
          <w:szCs w:val="23"/>
        </w:rPr>
        <w:t>biết</w:t>
      </w:r>
      <w:proofErr w:type="spellEnd"/>
      <w:r>
        <w:rPr>
          <w:rFonts w:ascii="Arial" w:eastAsia="Times New Roman" w:hAnsi="Arial" w:cs="Arial"/>
          <w:color w:val="222222"/>
          <w:sz w:val="23"/>
          <w:szCs w:val="23"/>
        </w:rPr>
        <w:t xml:space="preserve"> </w:t>
      </w:r>
      <w:proofErr w:type="spellStart"/>
      <w:r>
        <w:rPr>
          <w:rFonts w:ascii="Arial" w:eastAsia="Times New Roman" w:hAnsi="Arial" w:cs="Arial"/>
          <w:color w:val="222222"/>
          <w:sz w:val="23"/>
          <w:szCs w:val="23"/>
        </w:rPr>
        <w:t>rõ</w:t>
      </w:r>
      <w:proofErr w:type="spellEnd"/>
      <w:r>
        <w:rPr>
          <w:rFonts w:ascii="Arial" w:eastAsia="Times New Roman" w:hAnsi="Arial" w:cs="Arial"/>
          <w:color w:val="222222"/>
          <w:sz w:val="23"/>
          <w:szCs w:val="23"/>
        </w:rPr>
        <w:t xml:space="preserve"> </w:t>
      </w:r>
      <w:proofErr w:type="spellStart"/>
      <w:r>
        <w:rPr>
          <w:rFonts w:ascii="Arial" w:eastAsia="Times New Roman" w:hAnsi="Arial" w:cs="Arial"/>
          <w:color w:val="222222"/>
          <w:sz w:val="23"/>
          <w:szCs w:val="23"/>
        </w:rPr>
        <w:t>về</w:t>
      </w:r>
      <w:proofErr w:type="spellEnd"/>
      <w:r>
        <w:rPr>
          <w:rFonts w:ascii="Arial" w:eastAsia="Times New Roman" w:hAnsi="Arial" w:cs="Arial"/>
          <w:color w:val="222222"/>
          <w:sz w:val="23"/>
          <w:szCs w:val="23"/>
        </w:rPr>
        <w:t xml:space="preserve"> </w:t>
      </w:r>
      <w:proofErr w:type="spellStart"/>
      <w:r>
        <w:rPr>
          <w:rFonts w:ascii="Arial" w:eastAsia="Times New Roman" w:hAnsi="Arial" w:cs="Arial"/>
          <w:color w:val="222222"/>
          <w:sz w:val="23"/>
          <w:szCs w:val="23"/>
        </w:rPr>
        <w:t>nó</w:t>
      </w:r>
      <w:proofErr w:type="spellEnd"/>
      <w:r>
        <w:rPr>
          <w:rFonts w:ascii="Arial" w:eastAsia="Times New Roman" w:hAnsi="Arial" w:cs="Arial"/>
          <w:color w:val="222222"/>
          <w:sz w:val="23"/>
          <w:szCs w:val="23"/>
        </w:rPr>
        <w:t xml:space="preserve">, </w:t>
      </w:r>
      <w:proofErr w:type="spellStart"/>
      <w:r>
        <w:rPr>
          <w:rFonts w:ascii="Arial" w:eastAsia="Times New Roman" w:hAnsi="Arial" w:cs="Arial"/>
          <w:color w:val="222222"/>
          <w:sz w:val="23"/>
          <w:szCs w:val="23"/>
        </w:rPr>
        <w:t>những</w:t>
      </w:r>
      <w:proofErr w:type="spellEnd"/>
      <w:r>
        <w:rPr>
          <w:rFonts w:ascii="Arial" w:eastAsia="Times New Roman" w:hAnsi="Arial" w:cs="Arial"/>
          <w:color w:val="222222"/>
          <w:sz w:val="23"/>
          <w:szCs w:val="23"/>
        </w:rPr>
        <w:t xml:space="preserve"> </w:t>
      </w:r>
      <w:proofErr w:type="spellStart"/>
      <w:r>
        <w:rPr>
          <w:rFonts w:ascii="Arial" w:eastAsia="Times New Roman" w:hAnsi="Arial" w:cs="Arial"/>
          <w:color w:val="222222"/>
          <w:sz w:val="23"/>
          <w:szCs w:val="23"/>
        </w:rPr>
        <w:t>bài</w:t>
      </w:r>
      <w:proofErr w:type="spellEnd"/>
      <w:r>
        <w:rPr>
          <w:rFonts w:ascii="Arial" w:eastAsia="Times New Roman" w:hAnsi="Arial" w:cs="Arial"/>
          <w:color w:val="222222"/>
          <w:sz w:val="23"/>
          <w:szCs w:val="23"/>
        </w:rPr>
        <w:t xml:space="preserve"> </w:t>
      </w:r>
      <w:proofErr w:type="spellStart"/>
      <w:r>
        <w:rPr>
          <w:rFonts w:ascii="Arial" w:eastAsia="Times New Roman" w:hAnsi="Arial" w:cs="Arial"/>
          <w:color w:val="222222"/>
          <w:sz w:val="23"/>
          <w:szCs w:val="23"/>
        </w:rPr>
        <w:t>hát</w:t>
      </w:r>
      <w:proofErr w:type="spellEnd"/>
      <w:r>
        <w:rPr>
          <w:rFonts w:ascii="Arial" w:eastAsia="Times New Roman" w:hAnsi="Arial" w:cs="Arial"/>
          <w:color w:val="222222"/>
          <w:sz w:val="23"/>
          <w:szCs w:val="23"/>
        </w:rPr>
        <w:t xml:space="preserve"> </w:t>
      </w:r>
      <w:proofErr w:type="spellStart"/>
      <w:r>
        <w:rPr>
          <w:rFonts w:ascii="Arial" w:eastAsia="Times New Roman" w:hAnsi="Arial" w:cs="Arial"/>
          <w:color w:val="222222"/>
          <w:sz w:val="23"/>
          <w:szCs w:val="23"/>
        </w:rPr>
        <w:t>chỉ</w:t>
      </w:r>
      <w:proofErr w:type="spellEnd"/>
      <w:r>
        <w:rPr>
          <w:rFonts w:ascii="Arial" w:eastAsia="Times New Roman" w:hAnsi="Arial" w:cs="Arial"/>
          <w:color w:val="222222"/>
          <w:sz w:val="23"/>
          <w:szCs w:val="23"/>
        </w:rPr>
        <w:t xml:space="preserve"> </w:t>
      </w:r>
      <w:proofErr w:type="spellStart"/>
      <w:r>
        <w:rPr>
          <w:rFonts w:ascii="Arial" w:eastAsia="Times New Roman" w:hAnsi="Arial" w:cs="Arial"/>
          <w:color w:val="222222"/>
          <w:sz w:val="23"/>
          <w:szCs w:val="23"/>
        </w:rPr>
        <w:t>có</w:t>
      </w:r>
      <w:proofErr w:type="spellEnd"/>
      <w:r>
        <w:rPr>
          <w:rFonts w:ascii="Arial" w:eastAsia="Times New Roman" w:hAnsi="Arial" w:cs="Arial"/>
          <w:color w:val="222222"/>
          <w:sz w:val="23"/>
          <w:szCs w:val="23"/>
        </w:rPr>
        <w:t xml:space="preserve"> </w:t>
      </w:r>
      <w:proofErr w:type="spellStart"/>
      <w:r>
        <w:rPr>
          <w:rFonts w:ascii="Arial" w:eastAsia="Times New Roman" w:hAnsi="Arial" w:cs="Arial"/>
          <w:color w:val="222222"/>
          <w:sz w:val="23"/>
          <w:szCs w:val="23"/>
        </w:rPr>
        <w:t>một</w:t>
      </w:r>
      <w:proofErr w:type="spellEnd"/>
      <w:r>
        <w:rPr>
          <w:rFonts w:ascii="Arial" w:eastAsia="Times New Roman" w:hAnsi="Arial" w:cs="Arial"/>
          <w:color w:val="222222"/>
          <w:sz w:val="23"/>
          <w:szCs w:val="23"/>
        </w:rPr>
        <w:t xml:space="preserve"> </w:t>
      </w:r>
      <w:proofErr w:type="spellStart"/>
      <w:r>
        <w:rPr>
          <w:rFonts w:ascii="Arial" w:eastAsia="Times New Roman" w:hAnsi="Arial" w:cs="Arial"/>
          <w:color w:val="222222"/>
          <w:sz w:val="23"/>
          <w:szCs w:val="23"/>
        </w:rPr>
        <w:t>vài</w:t>
      </w:r>
      <w:proofErr w:type="spellEnd"/>
      <w:r>
        <w:rPr>
          <w:rFonts w:ascii="Arial" w:eastAsia="Times New Roman" w:hAnsi="Arial" w:cs="Arial"/>
          <w:color w:val="222222"/>
          <w:sz w:val="23"/>
          <w:szCs w:val="23"/>
        </w:rPr>
        <w:t xml:space="preserve"> </w:t>
      </w:r>
      <w:proofErr w:type="spellStart"/>
      <w:r>
        <w:rPr>
          <w:rFonts w:ascii="Arial" w:eastAsia="Times New Roman" w:hAnsi="Arial" w:cs="Arial"/>
          <w:color w:val="222222"/>
          <w:sz w:val="23"/>
          <w:szCs w:val="23"/>
        </w:rPr>
        <w:t>hợp</w:t>
      </w:r>
      <w:proofErr w:type="spellEnd"/>
      <w:r>
        <w:rPr>
          <w:rFonts w:ascii="Arial" w:eastAsia="Times New Roman" w:hAnsi="Arial" w:cs="Arial"/>
          <w:color w:val="222222"/>
          <w:sz w:val="23"/>
          <w:szCs w:val="23"/>
        </w:rPr>
        <w:t xml:space="preserve"> </w:t>
      </w:r>
      <w:proofErr w:type="spellStart"/>
      <w:r>
        <w:rPr>
          <w:rFonts w:ascii="Arial" w:eastAsia="Times New Roman" w:hAnsi="Arial" w:cs="Arial"/>
          <w:color w:val="222222"/>
          <w:sz w:val="23"/>
          <w:szCs w:val="23"/>
        </w:rPr>
        <w:t>âm</w:t>
      </w:r>
      <w:proofErr w:type="spellEnd"/>
      <w:r>
        <w:rPr>
          <w:rFonts w:ascii="Arial" w:eastAsia="Times New Roman" w:hAnsi="Arial" w:cs="Arial"/>
          <w:color w:val="222222"/>
          <w:sz w:val="23"/>
          <w:szCs w:val="23"/>
        </w:rPr>
        <w:t xml:space="preserve"> </w:t>
      </w:r>
      <w:proofErr w:type="spellStart"/>
      <w:r>
        <w:rPr>
          <w:rFonts w:ascii="Arial" w:eastAsia="Times New Roman" w:hAnsi="Arial" w:cs="Arial"/>
          <w:color w:val="222222"/>
          <w:sz w:val="23"/>
          <w:szCs w:val="23"/>
        </w:rPr>
        <w:t>với</w:t>
      </w:r>
      <w:proofErr w:type="spellEnd"/>
      <w:r>
        <w:rPr>
          <w:rFonts w:ascii="Arial" w:eastAsia="Times New Roman" w:hAnsi="Arial" w:cs="Arial"/>
          <w:color w:val="222222"/>
          <w:sz w:val="23"/>
          <w:szCs w:val="23"/>
        </w:rPr>
        <w:t xml:space="preserve"> </w:t>
      </w:r>
      <w:proofErr w:type="spellStart"/>
      <w:r>
        <w:rPr>
          <w:rFonts w:ascii="Arial" w:eastAsia="Times New Roman" w:hAnsi="Arial" w:cs="Arial"/>
          <w:color w:val="222222"/>
          <w:sz w:val="23"/>
          <w:szCs w:val="23"/>
        </w:rPr>
        <w:t>lời</w:t>
      </w:r>
      <w:proofErr w:type="spellEnd"/>
      <w:r>
        <w:rPr>
          <w:rFonts w:ascii="Arial" w:eastAsia="Times New Roman" w:hAnsi="Arial" w:cs="Arial"/>
          <w:color w:val="222222"/>
          <w:sz w:val="23"/>
          <w:szCs w:val="23"/>
        </w:rPr>
        <w:t xml:space="preserve"> </w:t>
      </w:r>
      <w:proofErr w:type="spellStart"/>
      <w:r>
        <w:rPr>
          <w:rFonts w:ascii="Arial" w:eastAsia="Times New Roman" w:hAnsi="Arial" w:cs="Arial"/>
          <w:color w:val="222222"/>
          <w:sz w:val="23"/>
          <w:szCs w:val="23"/>
        </w:rPr>
        <w:t>bài</w:t>
      </w:r>
      <w:proofErr w:type="spellEnd"/>
      <w:r>
        <w:rPr>
          <w:rFonts w:ascii="Arial" w:eastAsia="Times New Roman" w:hAnsi="Arial" w:cs="Arial"/>
          <w:color w:val="222222"/>
          <w:sz w:val="23"/>
          <w:szCs w:val="23"/>
        </w:rPr>
        <w:t xml:space="preserve"> </w:t>
      </w:r>
      <w:proofErr w:type="spellStart"/>
      <w:r>
        <w:rPr>
          <w:rFonts w:ascii="Arial" w:eastAsia="Times New Roman" w:hAnsi="Arial" w:cs="Arial"/>
          <w:color w:val="222222"/>
          <w:sz w:val="23"/>
          <w:szCs w:val="23"/>
        </w:rPr>
        <w:t>hát</w:t>
      </w:r>
      <w:proofErr w:type="spellEnd"/>
      <w:r>
        <w:rPr>
          <w:rFonts w:ascii="Arial" w:eastAsia="Times New Roman" w:hAnsi="Arial" w:cs="Arial"/>
          <w:color w:val="222222"/>
          <w:sz w:val="23"/>
          <w:szCs w:val="23"/>
        </w:rPr>
        <w:t xml:space="preserve"> </w:t>
      </w:r>
      <w:proofErr w:type="spellStart"/>
      <w:r>
        <w:rPr>
          <w:rFonts w:ascii="Arial" w:eastAsia="Times New Roman" w:hAnsi="Arial" w:cs="Arial"/>
          <w:color w:val="222222"/>
          <w:sz w:val="23"/>
          <w:szCs w:val="23"/>
        </w:rPr>
        <w:t>đơn</w:t>
      </w:r>
      <w:proofErr w:type="spellEnd"/>
      <w:r>
        <w:rPr>
          <w:rFonts w:ascii="Arial" w:eastAsia="Times New Roman" w:hAnsi="Arial" w:cs="Arial"/>
          <w:color w:val="222222"/>
          <w:sz w:val="23"/>
          <w:szCs w:val="23"/>
        </w:rPr>
        <w:t xml:space="preserve"> </w:t>
      </w:r>
      <w:proofErr w:type="spellStart"/>
      <w:r>
        <w:rPr>
          <w:rFonts w:ascii="Arial" w:eastAsia="Times New Roman" w:hAnsi="Arial" w:cs="Arial"/>
          <w:color w:val="222222"/>
          <w:sz w:val="23"/>
          <w:szCs w:val="23"/>
        </w:rPr>
        <w:t>giản</w:t>
      </w:r>
      <w:proofErr w:type="spellEnd"/>
      <w:r>
        <w:rPr>
          <w:rFonts w:ascii="Arial" w:eastAsia="Times New Roman" w:hAnsi="Arial" w:cs="Arial"/>
          <w:color w:val="222222"/>
          <w:sz w:val="23"/>
          <w:szCs w:val="23"/>
        </w:rPr>
        <w:t xml:space="preserve">, </w:t>
      </w:r>
      <w:proofErr w:type="spellStart"/>
      <w:r>
        <w:rPr>
          <w:rFonts w:ascii="Arial" w:eastAsia="Times New Roman" w:hAnsi="Arial" w:cs="Arial"/>
          <w:color w:val="222222"/>
          <w:sz w:val="23"/>
          <w:szCs w:val="23"/>
        </w:rPr>
        <w:t>dễ</w:t>
      </w:r>
      <w:proofErr w:type="spellEnd"/>
      <w:r>
        <w:rPr>
          <w:rFonts w:ascii="Arial" w:eastAsia="Times New Roman" w:hAnsi="Arial" w:cs="Arial"/>
          <w:color w:val="222222"/>
          <w:sz w:val="23"/>
          <w:szCs w:val="23"/>
        </w:rPr>
        <w:t xml:space="preserve"> </w:t>
      </w:r>
      <w:proofErr w:type="spellStart"/>
      <w:r>
        <w:rPr>
          <w:rFonts w:ascii="Arial" w:eastAsia="Times New Roman" w:hAnsi="Arial" w:cs="Arial"/>
          <w:color w:val="222222"/>
          <w:sz w:val="23"/>
          <w:szCs w:val="23"/>
        </w:rPr>
        <w:t>nhơ</w:t>
      </w:r>
      <w:proofErr w:type="spellEnd"/>
    </w:p>
    <w:p w:rsidR="00BD646E" w:rsidRPr="00BD646E" w:rsidRDefault="00BD646E" w:rsidP="00BD646E">
      <w:pPr>
        <w:shd w:val="clear" w:color="auto" w:fill="FFFFFF"/>
        <w:spacing w:after="0" w:line="342" w:lineRule="atLeast"/>
        <w:textAlignment w:val="baseline"/>
        <w:outlineLvl w:val="3"/>
        <w:rPr>
          <w:ins w:id="10" w:author="Unknown"/>
          <w:rFonts w:ascii="Arial" w:eastAsia="Times New Roman" w:hAnsi="Arial" w:cs="Arial"/>
          <w:color w:val="222222"/>
          <w:sz w:val="29"/>
          <w:szCs w:val="29"/>
        </w:rPr>
      </w:pPr>
      <w:ins w:id="11" w:author="Unknown">
        <w:r w:rsidRPr="00BD646E">
          <w:rPr>
            <w:rFonts w:ascii="Arial" w:eastAsia="Times New Roman" w:hAnsi="Arial" w:cs="Arial"/>
            <w:b/>
            <w:bCs/>
            <w:i/>
            <w:iCs/>
            <w:color w:val="222222"/>
            <w:sz w:val="29"/>
            <w:szCs w:val="29"/>
            <w:bdr w:val="none" w:sz="0" w:space="0" w:color="auto" w:frame="1"/>
          </w:rPr>
          <w:t>3. Know your guitar basics</w:t>
        </w:r>
      </w:ins>
    </w:p>
    <w:p w:rsidR="00BD646E" w:rsidRDefault="00BD646E" w:rsidP="00BD646E">
      <w:pPr>
        <w:shd w:val="clear" w:color="auto" w:fill="FFFFFF"/>
        <w:spacing w:after="360" w:line="330" w:lineRule="atLeast"/>
        <w:textAlignment w:val="baseline"/>
        <w:rPr>
          <w:rFonts w:ascii="Arial" w:eastAsia="Times New Roman" w:hAnsi="Arial" w:cs="Arial"/>
          <w:color w:val="222222"/>
          <w:sz w:val="23"/>
          <w:szCs w:val="23"/>
        </w:rPr>
      </w:pPr>
      <w:ins w:id="12" w:author="Unknown">
        <w:r w:rsidRPr="00BD646E">
          <w:rPr>
            <w:rFonts w:ascii="Arial" w:eastAsia="Times New Roman" w:hAnsi="Arial" w:cs="Arial"/>
            <w:color w:val="222222"/>
            <w:sz w:val="23"/>
            <w:szCs w:val="23"/>
          </w:rPr>
          <w:t>Your guitar playing must be at a level where chord changes are effortless, and you need to be so comfortable with your strumming that you don’t even have to think about it. This will free you up to concentrate singing.</w:t>
        </w:r>
      </w:ins>
    </w:p>
    <w:p w:rsidR="00DA00D4" w:rsidRDefault="00DA00D4" w:rsidP="00BD646E">
      <w:pPr>
        <w:shd w:val="clear" w:color="auto" w:fill="FFFFFF"/>
        <w:spacing w:after="360" w:line="330" w:lineRule="atLeast"/>
        <w:textAlignment w:val="baseline"/>
        <w:rPr>
          <w:rFonts w:ascii="Arial" w:eastAsia="Times New Roman" w:hAnsi="Arial" w:cs="Arial"/>
          <w:color w:val="222222"/>
          <w:sz w:val="23"/>
          <w:szCs w:val="23"/>
        </w:rPr>
      </w:pPr>
      <w:r>
        <w:rPr>
          <w:rFonts w:ascii="Arial" w:eastAsia="Times New Roman" w:hAnsi="Arial" w:cs="Arial"/>
          <w:color w:val="222222"/>
          <w:sz w:val="23"/>
          <w:szCs w:val="23"/>
        </w:rPr>
        <w:t xml:space="preserve">3. </w:t>
      </w:r>
      <w:proofErr w:type="spellStart"/>
      <w:r w:rsidR="001422A6">
        <w:rPr>
          <w:rFonts w:ascii="Arial" w:eastAsia="Times New Roman" w:hAnsi="Arial" w:cs="Arial"/>
          <w:color w:val="222222"/>
          <w:sz w:val="23"/>
          <w:szCs w:val="23"/>
        </w:rPr>
        <w:t>Biết</w:t>
      </w:r>
      <w:proofErr w:type="spellEnd"/>
      <w:r w:rsidR="001422A6">
        <w:rPr>
          <w:rFonts w:ascii="Arial" w:eastAsia="Times New Roman" w:hAnsi="Arial" w:cs="Arial"/>
          <w:color w:val="222222"/>
          <w:sz w:val="23"/>
          <w:szCs w:val="23"/>
        </w:rPr>
        <w:t xml:space="preserve"> </w:t>
      </w:r>
      <w:proofErr w:type="spellStart"/>
      <w:r w:rsidR="001422A6">
        <w:rPr>
          <w:rFonts w:ascii="Arial" w:eastAsia="Times New Roman" w:hAnsi="Arial" w:cs="Arial"/>
          <w:color w:val="222222"/>
          <w:sz w:val="23"/>
          <w:szCs w:val="23"/>
        </w:rPr>
        <w:t>chơi</w:t>
      </w:r>
      <w:proofErr w:type="spellEnd"/>
      <w:r w:rsidR="001422A6">
        <w:rPr>
          <w:rFonts w:ascii="Arial" w:eastAsia="Times New Roman" w:hAnsi="Arial" w:cs="Arial"/>
          <w:color w:val="222222"/>
          <w:sz w:val="23"/>
          <w:szCs w:val="23"/>
        </w:rPr>
        <w:t xml:space="preserve"> guitar ở </w:t>
      </w:r>
      <w:proofErr w:type="spellStart"/>
      <w:r w:rsidR="001422A6">
        <w:rPr>
          <w:rFonts w:ascii="Arial" w:eastAsia="Times New Roman" w:hAnsi="Arial" w:cs="Arial"/>
          <w:color w:val="222222"/>
          <w:sz w:val="23"/>
          <w:szCs w:val="23"/>
        </w:rPr>
        <w:t>mức</w:t>
      </w:r>
      <w:proofErr w:type="spellEnd"/>
      <w:r w:rsidR="001422A6">
        <w:rPr>
          <w:rFonts w:ascii="Arial" w:eastAsia="Times New Roman" w:hAnsi="Arial" w:cs="Arial"/>
          <w:color w:val="222222"/>
          <w:sz w:val="23"/>
          <w:szCs w:val="23"/>
        </w:rPr>
        <w:t xml:space="preserve"> </w:t>
      </w:r>
      <w:proofErr w:type="spellStart"/>
      <w:r w:rsidR="001422A6">
        <w:rPr>
          <w:rFonts w:ascii="Arial" w:eastAsia="Times New Roman" w:hAnsi="Arial" w:cs="Arial"/>
          <w:color w:val="222222"/>
          <w:sz w:val="23"/>
          <w:szCs w:val="23"/>
        </w:rPr>
        <w:t>cơ</w:t>
      </w:r>
      <w:proofErr w:type="spellEnd"/>
      <w:r w:rsidR="001422A6">
        <w:rPr>
          <w:rFonts w:ascii="Arial" w:eastAsia="Times New Roman" w:hAnsi="Arial" w:cs="Arial"/>
          <w:color w:val="222222"/>
          <w:sz w:val="23"/>
          <w:szCs w:val="23"/>
        </w:rPr>
        <w:t xml:space="preserve"> </w:t>
      </w:r>
      <w:proofErr w:type="spellStart"/>
      <w:r w:rsidR="001422A6">
        <w:rPr>
          <w:rFonts w:ascii="Arial" w:eastAsia="Times New Roman" w:hAnsi="Arial" w:cs="Arial"/>
          <w:color w:val="222222"/>
          <w:sz w:val="23"/>
          <w:szCs w:val="23"/>
        </w:rPr>
        <w:t>bản</w:t>
      </w:r>
      <w:proofErr w:type="spellEnd"/>
    </w:p>
    <w:p w:rsidR="00DA00D4" w:rsidRDefault="00DA00D4" w:rsidP="00BD646E">
      <w:pPr>
        <w:shd w:val="clear" w:color="auto" w:fill="FFFFFF"/>
        <w:spacing w:after="360" w:line="330" w:lineRule="atLeast"/>
        <w:textAlignment w:val="baseline"/>
        <w:rPr>
          <w:rFonts w:ascii="Arial" w:eastAsia="Times New Roman" w:hAnsi="Arial" w:cs="Arial"/>
          <w:color w:val="222222"/>
          <w:sz w:val="23"/>
          <w:szCs w:val="23"/>
        </w:rPr>
      </w:pPr>
      <w:proofErr w:type="spellStart"/>
      <w:r>
        <w:rPr>
          <w:rFonts w:ascii="Arial" w:eastAsia="Times New Roman" w:hAnsi="Arial" w:cs="Arial"/>
          <w:color w:val="222222"/>
          <w:sz w:val="23"/>
          <w:szCs w:val="23"/>
        </w:rPr>
        <w:t>Trình</w:t>
      </w:r>
      <w:proofErr w:type="spellEnd"/>
      <w:r>
        <w:rPr>
          <w:rFonts w:ascii="Arial" w:eastAsia="Times New Roman" w:hAnsi="Arial" w:cs="Arial"/>
          <w:color w:val="222222"/>
          <w:sz w:val="23"/>
          <w:szCs w:val="23"/>
        </w:rPr>
        <w:t xml:space="preserve"> </w:t>
      </w:r>
      <w:proofErr w:type="spellStart"/>
      <w:r>
        <w:rPr>
          <w:rFonts w:ascii="Arial" w:eastAsia="Times New Roman" w:hAnsi="Arial" w:cs="Arial"/>
          <w:color w:val="222222"/>
          <w:sz w:val="23"/>
          <w:szCs w:val="23"/>
        </w:rPr>
        <w:t>độ</w:t>
      </w:r>
      <w:proofErr w:type="spellEnd"/>
      <w:r>
        <w:rPr>
          <w:rFonts w:ascii="Arial" w:eastAsia="Times New Roman" w:hAnsi="Arial" w:cs="Arial"/>
          <w:color w:val="222222"/>
          <w:sz w:val="23"/>
          <w:szCs w:val="23"/>
        </w:rPr>
        <w:t xml:space="preserve"> </w:t>
      </w:r>
      <w:proofErr w:type="spellStart"/>
      <w:r>
        <w:rPr>
          <w:rFonts w:ascii="Arial" w:eastAsia="Times New Roman" w:hAnsi="Arial" w:cs="Arial"/>
          <w:color w:val="222222"/>
          <w:sz w:val="23"/>
          <w:szCs w:val="23"/>
        </w:rPr>
        <w:t>chơi</w:t>
      </w:r>
      <w:proofErr w:type="spellEnd"/>
      <w:r>
        <w:rPr>
          <w:rFonts w:ascii="Arial" w:eastAsia="Times New Roman" w:hAnsi="Arial" w:cs="Arial"/>
          <w:color w:val="222222"/>
          <w:sz w:val="23"/>
          <w:szCs w:val="23"/>
        </w:rPr>
        <w:t xml:space="preserve"> guitar </w:t>
      </w:r>
      <w:proofErr w:type="spellStart"/>
      <w:r>
        <w:rPr>
          <w:rFonts w:ascii="Arial" w:eastAsia="Times New Roman" w:hAnsi="Arial" w:cs="Arial"/>
          <w:color w:val="222222"/>
          <w:sz w:val="23"/>
          <w:szCs w:val="23"/>
        </w:rPr>
        <w:t>của</w:t>
      </w:r>
      <w:proofErr w:type="spellEnd"/>
      <w:r>
        <w:rPr>
          <w:rFonts w:ascii="Arial" w:eastAsia="Times New Roman" w:hAnsi="Arial" w:cs="Arial"/>
          <w:color w:val="222222"/>
          <w:sz w:val="23"/>
          <w:szCs w:val="23"/>
        </w:rPr>
        <w:t xml:space="preserve"> </w:t>
      </w:r>
      <w:proofErr w:type="spellStart"/>
      <w:r>
        <w:rPr>
          <w:rFonts w:ascii="Arial" w:eastAsia="Times New Roman" w:hAnsi="Arial" w:cs="Arial"/>
          <w:color w:val="222222"/>
          <w:sz w:val="23"/>
          <w:szCs w:val="23"/>
        </w:rPr>
        <w:t>bạn</w:t>
      </w:r>
      <w:proofErr w:type="spellEnd"/>
      <w:r>
        <w:rPr>
          <w:rFonts w:ascii="Arial" w:eastAsia="Times New Roman" w:hAnsi="Arial" w:cs="Arial"/>
          <w:color w:val="222222"/>
          <w:sz w:val="23"/>
          <w:szCs w:val="23"/>
        </w:rPr>
        <w:t xml:space="preserve"> </w:t>
      </w:r>
      <w:proofErr w:type="spellStart"/>
      <w:r>
        <w:rPr>
          <w:rFonts w:ascii="Arial" w:eastAsia="Times New Roman" w:hAnsi="Arial" w:cs="Arial"/>
          <w:color w:val="222222"/>
          <w:sz w:val="23"/>
          <w:szCs w:val="23"/>
        </w:rPr>
        <w:t>phải</w:t>
      </w:r>
      <w:proofErr w:type="spellEnd"/>
      <w:r>
        <w:rPr>
          <w:rFonts w:ascii="Arial" w:eastAsia="Times New Roman" w:hAnsi="Arial" w:cs="Arial"/>
          <w:color w:val="222222"/>
          <w:sz w:val="23"/>
          <w:szCs w:val="23"/>
        </w:rPr>
        <w:t xml:space="preserve"> ở </w:t>
      </w:r>
      <w:proofErr w:type="spellStart"/>
      <w:r>
        <w:rPr>
          <w:rFonts w:ascii="Arial" w:eastAsia="Times New Roman" w:hAnsi="Arial" w:cs="Arial"/>
          <w:color w:val="222222"/>
          <w:sz w:val="23"/>
          <w:szCs w:val="23"/>
        </w:rPr>
        <w:t>mà</w:t>
      </w:r>
      <w:proofErr w:type="spellEnd"/>
      <w:r>
        <w:rPr>
          <w:rFonts w:ascii="Arial" w:eastAsia="Times New Roman" w:hAnsi="Arial" w:cs="Arial"/>
          <w:color w:val="222222"/>
          <w:sz w:val="23"/>
          <w:szCs w:val="23"/>
        </w:rPr>
        <w:t xml:space="preserve"> </w:t>
      </w:r>
      <w:proofErr w:type="spellStart"/>
      <w:r>
        <w:rPr>
          <w:rFonts w:ascii="Arial" w:eastAsia="Times New Roman" w:hAnsi="Arial" w:cs="Arial"/>
          <w:color w:val="222222"/>
          <w:sz w:val="23"/>
          <w:szCs w:val="23"/>
        </w:rPr>
        <w:t>bạn</w:t>
      </w:r>
      <w:proofErr w:type="spellEnd"/>
      <w:r>
        <w:rPr>
          <w:rFonts w:ascii="Arial" w:eastAsia="Times New Roman" w:hAnsi="Arial" w:cs="Arial"/>
          <w:color w:val="222222"/>
          <w:sz w:val="23"/>
          <w:szCs w:val="23"/>
        </w:rPr>
        <w:t xml:space="preserve"> </w:t>
      </w:r>
      <w:proofErr w:type="spellStart"/>
      <w:r>
        <w:rPr>
          <w:rFonts w:ascii="Arial" w:eastAsia="Times New Roman" w:hAnsi="Arial" w:cs="Arial"/>
          <w:color w:val="222222"/>
          <w:sz w:val="23"/>
          <w:szCs w:val="23"/>
        </w:rPr>
        <w:t>không</w:t>
      </w:r>
      <w:proofErr w:type="spellEnd"/>
      <w:r>
        <w:rPr>
          <w:rFonts w:ascii="Arial" w:eastAsia="Times New Roman" w:hAnsi="Arial" w:cs="Arial"/>
          <w:color w:val="222222"/>
          <w:sz w:val="23"/>
          <w:szCs w:val="23"/>
        </w:rPr>
        <w:t xml:space="preserve"> </w:t>
      </w:r>
      <w:proofErr w:type="spellStart"/>
      <w:r>
        <w:rPr>
          <w:rFonts w:ascii="Arial" w:eastAsia="Times New Roman" w:hAnsi="Arial" w:cs="Arial"/>
          <w:color w:val="222222"/>
          <w:sz w:val="23"/>
          <w:szCs w:val="23"/>
        </w:rPr>
        <w:t>cảm</w:t>
      </w:r>
      <w:proofErr w:type="spellEnd"/>
      <w:r>
        <w:rPr>
          <w:rFonts w:ascii="Arial" w:eastAsia="Times New Roman" w:hAnsi="Arial" w:cs="Arial"/>
          <w:color w:val="222222"/>
          <w:sz w:val="23"/>
          <w:szCs w:val="23"/>
        </w:rPr>
        <w:t xml:space="preserve"> </w:t>
      </w:r>
      <w:proofErr w:type="spellStart"/>
      <w:r>
        <w:rPr>
          <w:rFonts w:ascii="Arial" w:eastAsia="Times New Roman" w:hAnsi="Arial" w:cs="Arial"/>
          <w:color w:val="222222"/>
          <w:sz w:val="23"/>
          <w:szCs w:val="23"/>
        </w:rPr>
        <w:t>thấy</w:t>
      </w:r>
      <w:proofErr w:type="spellEnd"/>
      <w:r>
        <w:rPr>
          <w:rFonts w:ascii="Arial" w:eastAsia="Times New Roman" w:hAnsi="Arial" w:cs="Arial"/>
          <w:color w:val="222222"/>
          <w:sz w:val="23"/>
          <w:szCs w:val="23"/>
        </w:rPr>
        <w:t xml:space="preserve"> </w:t>
      </w:r>
      <w:proofErr w:type="spellStart"/>
      <w:r>
        <w:rPr>
          <w:rFonts w:ascii="Arial" w:eastAsia="Times New Roman" w:hAnsi="Arial" w:cs="Arial"/>
          <w:color w:val="222222"/>
          <w:sz w:val="23"/>
          <w:szCs w:val="23"/>
        </w:rPr>
        <w:t>khó</w:t>
      </w:r>
      <w:proofErr w:type="spellEnd"/>
      <w:r>
        <w:rPr>
          <w:rFonts w:ascii="Arial" w:eastAsia="Times New Roman" w:hAnsi="Arial" w:cs="Arial"/>
          <w:color w:val="222222"/>
          <w:sz w:val="23"/>
          <w:szCs w:val="23"/>
        </w:rPr>
        <w:t xml:space="preserve"> khan </w:t>
      </w:r>
      <w:proofErr w:type="spellStart"/>
      <w:r>
        <w:rPr>
          <w:rFonts w:ascii="Arial" w:eastAsia="Times New Roman" w:hAnsi="Arial" w:cs="Arial"/>
          <w:color w:val="222222"/>
          <w:sz w:val="23"/>
          <w:szCs w:val="23"/>
        </w:rPr>
        <w:t>khi</w:t>
      </w:r>
      <w:proofErr w:type="spellEnd"/>
      <w:r>
        <w:rPr>
          <w:rFonts w:ascii="Arial" w:eastAsia="Times New Roman" w:hAnsi="Arial" w:cs="Arial"/>
          <w:color w:val="222222"/>
          <w:sz w:val="23"/>
          <w:szCs w:val="23"/>
        </w:rPr>
        <w:t xml:space="preserve"> </w:t>
      </w:r>
      <w:proofErr w:type="spellStart"/>
      <w:r>
        <w:rPr>
          <w:rFonts w:ascii="Arial" w:eastAsia="Times New Roman" w:hAnsi="Arial" w:cs="Arial"/>
          <w:color w:val="222222"/>
          <w:sz w:val="23"/>
          <w:szCs w:val="23"/>
        </w:rPr>
        <w:t>chuyển</w:t>
      </w:r>
      <w:proofErr w:type="spellEnd"/>
      <w:r>
        <w:rPr>
          <w:rFonts w:ascii="Arial" w:eastAsia="Times New Roman" w:hAnsi="Arial" w:cs="Arial"/>
          <w:color w:val="222222"/>
          <w:sz w:val="23"/>
          <w:szCs w:val="23"/>
        </w:rPr>
        <w:t xml:space="preserve"> </w:t>
      </w:r>
      <w:proofErr w:type="spellStart"/>
      <w:r>
        <w:rPr>
          <w:rFonts w:ascii="Arial" w:eastAsia="Times New Roman" w:hAnsi="Arial" w:cs="Arial"/>
          <w:color w:val="222222"/>
          <w:sz w:val="23"/>
          <w:szCs w:val="23"/>
        </w:rPr>
        <w:t>hợp</w:t>
      </w:r>
      <w:proofErr w:type="spellEnd"/>
      <w:r>
        <w:rPr>
          <w:rFonts w:ascii="Arial" w:eastAsia="Times New Roman" w:hAnsi="Arial" w:cs="Arial"/>
          <w:color w:val="222222"/>
          <w:sz w:val="23"/>
          <w:szCs w:val="23"/>
        </w:rPr>
        <w:t xml:space="preserve"> </w:t>
      </w:r>
      <w:proofErr w:type="spellStart"/>
      <w:r>
        <w:rPr>
          <w:rFonts w:ascii="Arial" w:eastAsia="Times New Roman" w:hAnsi="Arial" w:cs="Arial"/>
          <w:color w:val="222222"/>
          <w:sz w:val="23"/>
          <w:szCs w:val="23"/>
        </w:rPr>
        <w:t>âm</w:t>
      </w:r>
      <w:proofErr w:type="spellEnd"/>
      <w:r>
        <w:rPr>
          <w:rFonts w:ascii="Arial" w:eastAsia="Times New Roman" w:hAnsi="Arial" w:cs="Arial"/>
          <w:color w:val="222222"/>
          <w:sz w:val="23"/>
          <w:szCs w:val="23"/>
        </w:rPr>
        <w:t xml:space="preserve">, </w:t>
      </w:r>
      <w:proofErr w:type="spellStart"/>
      <w:r>
        <w:rPr>
          <w:rFonts w:ascii="Arial" w:eastAsia="Times New Roman" w:hAnsi="Arial" w:cs="Arial"/>
          <w:color w:val="222222"/>
          <w:sz w:val="23"/>
          <w:szCs w:val="23"/>
        </w:rPr>
        <w:t>và</w:t>
      </w:r>
      <w:proofErr w:type="spellEnd"/>
      <w:r>
        <w:rPr>
          <w:rFonts w:ascii="Arial" w:eastAsia="Times New Roman" w:hAnsi="Arial" w:cs="Arial"/>
          <w:color w:val="222222"/>
          <w:sz w:val="23"/>
          <w:szCs w:val="23"/>
        </w:rPr>
        <w:t xml:space="preserve"> </w:t>
      </w:r>
      <w:proofErr w:type="spellStart"/>
      <w:r>
        <w:rPr>
          <w:rFonts w:ascii="Arial" w:eastAsia="Times New Roman" w:hAnsi="Arial" w:cs="Arial"/>
          <w:color w:val="222222"/>
          <w:sz w:val="23"/>
          <w:szCs w:val="23"/>
        </w:rPr>
        <w:t>bạn</w:t>
      </w:r>
      <w:proofErr w:type="spellEnd"/>
      <w:r>
        <w:rPr>
          <w:rFonts w:ascii="Arial" w:eastAsia="Times New Roman" w:hAnsi="Arial" w:cs="Arial"/>
          <w:color w:val="222222"/>
          <w:sz w:val="23"/>
          <w:szCs w:val="23"/>
        </w:rPr>
        <w:t xml:space="preserve"> </w:t>
      </w:r>
      <w:proofErr w:type="spellStart"/>
      <w:r>
        <w:rPr>
          <w:rFonts w:ascii="Arial" w:eastAsia="Times New Roman" w:hAnsi="Arial" w:cs="Arial"/>
          <w:color w:val="222222"/>
          <w:sz w:val="23"/>
          <w:szCs w:val="23"/>
        </w:rPr>
        <w:t>cần</w:t>
      </w:r>
      <w:proofErr w:type="spellEnd"/>
      <w:r>
        <w:rPr>
          <w:rFonts w:ascii="Arial" w:eastAsia="Times New Roman" w:hAnsi="Arial" w:cs="Arial"/>
          <w:color w:val="222222"/>
          <w:sz w:val="23"/>
          <w:szCs w:val="23"/>
        </w:rPr>
        <w:t xml:space="preserve"> </w:t>
      </w:r>
      <w:proofErr w:type="spellStart"/>
      <w:r>
        <w:rPr>
          <w:rFonts w:ascii="Arial" w:eastAsia="Times New Roman" w:hAnsi="Arial" w:cs="Arial"/>
          <w:color w:val="222222"/>
          <w:sz w:val="23"/>
          <w:szCs w:val="23"/>
        </w:rPr>
        <w:t>phải</w:t>
      </w:r>
      <w:proofErr w:type="spellEnd"/>
      <w:r>
        <w:rPr>
          <w:rFonts w:ascii="Arial" w:eastAsia="Times New Roman" w:hAnsi="Arial" w:cs="Arial"/>
          <w:color w:val="222222"/>
          <w:sz w:val="23"/>
          <w:szCs w:val="23"/>
        </w:rPr>
        <w:t xml:space="preserve"> </w:t>
      </w:r>
      <w:proofErr w:type="spellStart"/>
      <w:r>
        <w:rPr>
          <w:rFonts w:ascii="Arial" w:eastAsia="Times New Roman" w:hAnsi="Arial" w:cs="Arial"/>
          <w:color w:val="222222"/>
          <w:sz w:val="23"/>
          <w:szCs w:val="23"/>
        </w:rPr>
        <w:t>thấy</w:t>
      </w:r>
      <w:proofErr w:type="spellEnd"/>
      <w:r>
        <w:rPr>
          <w:rFonts w:ascii="Arial" w:eastAsia="Times New Roman" w:hAnsi="Arial" w:cs="Arial"/>
          <w:color w:val="222222"/>
          <w:sz w:val="23"/>
          <w:szCs w:val="23"/>
        </w:rPr>
        <w:t xml:space="preserve"> </w:t>
      </w:r>
      <w:proofErr w:type="spellStart"/>
      <w:r>
        <w:rPr>
          <w:rFonts w:ascii="Arial" w:eastAsia="Times New Roman" w:hAnsi="Arial" w:cs="Arial"/>
          <w:color w:val="222222"/>
          <w:sz w:val="23"/>
          <w:szCs w:val="23"/>
        </w:rPr>
        <w:t>thoải</w:t>
      </w:r>
      <w:proofErr w:type="spellEnd"/>
      <w:r>
        <w:rPr>
          <w:rFonts w:ascii="Arial" w:eastAsia="Times New Roman" w:hAnsi="Arial" w:cs="Arial"/>
          <w:color w:val="222222"/>
          <w:sz w:val="23"/>
          <w:szCs w:val="23"/>
        </w:rPr>
        <w:t xml:space="preserve"> </w:t>
      </w:r>
      <w:proofErr w:type="spellStart"/>
      <w:r>
        <w:rPr>
          <w:rFonts w:ascii="Arial" w:eastAsia="Times New Roman" w:hAnsi="Arial" w:cs="Arial"/>
          <w:color w:val="222222"/>
          <w:sz w:val="23"/>
          <w:szCs w:val="23"/>
        </w:rPr>
        <w:t>mái</w:t>
      </w:r>
      <w:proofErr w:type="spellEnd"/>
      <w:r>
        <w:rPr>
          <w:rFonts w:ascii="Arial" w:eastAsia="Times New Roman" w:hAnsi="Arial" w:cs="Arial"/>
          <w:color w:val="222222"/>
          <w:sz w:val="23"/>
          <w:szCs w:val="23"/>
        </w:rPr>
        <w:t xml:space="preserve"> </w:t>
      </w:r>
      <w:proofErr w:type="spellStart"/>
      <w:r w:rsidR="001422A6">
        <w:rPr>
          <w:rFonts w:ascii="Arial" w:eastAsia="Times New Roman" w:hAnsi="Arial" w:cs="Arial"/>
          <w:color w:val="222222"/>
          <w:sz w:val="23"/>
          <w:szCs w:val="23"/>
        </w:rPr>
        <w:t>khi</w:t>
      </w:r>
      <w:proofErr w:type="spellEnd"/>
      <w:r w:rsidR="001422A6">
        <w:rPr>
          <w:rFonts w:ascii="Arial" w:eastAsia="Times New Roman" w:hAnsi="Arial" w:cs="Arial"/>
          <w:color w:val="222222"/>
          <w:sz w:val="23"/>
          <w:szCs w:val="23"/>
        </w:rPr>
        <w:t xml:space="preserve"> “</w:t>
      </w:r>
      <w:proofErr w:type="spellStart"/>
      <w:r w:rsidR="001422A6">
        <w:rPr>
          <w:rFonts w:ascii="Arial" w:eastAsia="Times New Roman" w:hAnsi="Arial" w:cs="Arial"/>
          <w:color w:val="222222"/>
          <w:sz w:val="23"/>
          <w:szCs w:val="23"/>
        </w:rPr>
        <w:t>quạt</w:t>
      </w:r>
      <w:proofErr w:type="spellEnd"/>
      <w:r w:rsidR="001422A6">
        <w:rPr>
          <w:rFonts w:ascii="Arial" w:eastAsia="Times New Roman" w:hAnsi="Arial" w:cs="Arial"/>
          <w:color w:val="222222"/>
          <w:sz w:val="23"/>
          <w:szCs w:val="23"/>
        </w:rPr>
        <w:t xml:space="preserve"> </w:t>
      </w:r>
      <w:proofErr w:type="spellStart"/>
      <w:r w:rsidR="001422A6">
        <w:rPr>
          <w:rFonts w:ascii="Arial" w:eastAsia="Times New Roman" w:hAnsi="Arial" w:cs="Arial"/>
          <w:color w:val="222222"/>
          <w:sz w:val="23"/>
          <w:szCs w:val="23"/>
        </w:rPr>
        <w:t>chả</w:t>
      </w:r>
      <w:proofErr w:type="spellEnd"/>
      <w:r w:rsidR="001422A6">
        <w:rPr>
          <w:rFonts w:ascii="Arial" w:eastAsia="Times New Roman" w:hAnsi="Arial" w:cs="Arial"/>
          <w:color w:val="222222"/>
          <w:sz w:val="23"/>
          <w:szCs w:val="23"/>
        </w:rPr>
        <w:t xml:space="preserve">” </w:t>
      </w:r>
      <w:proofErr w:type="spellStart"/>
      <w:r w:rsidR="001422A6">
        <w:rPr>
          <w:rFonts w:ascii="Arial" w:eastAsia="Times New Roman" w:hAnsi="Arial" w:cs="Arial"/>
          <w:color w:val="222222"/>
          <w:sz w:val="23"/>
          <w:szCs w:val="23"/>
        </w:rPr>
        <w:t>thậm</w:t>
      </w:r>
      <w:proofErr w:type="spellEnd"/>
      <w:r w:rsidR="001422A6">
        <w:rPr>
          <w:rFonts w:ascii="Arial" w:eastAsia="Times New Roman" w:hAnsi="Arial" w:cs="Arial"/>
          <w:color w:val="222222"/>
          <w:sz w:val="23"/>
          <w:szCs w:val="23"/>
        </w:rPr>
        <w:t xml:space="preserve"> </w:t>
      </w:r>
      <w:proofErr w:type="spellStart"/>
      <w:r w:rsidR="001422A6">
        <w:rPr>
          <w:rFonts w:ascii="Arial" w:eastAsia="Times New Roman" w:hAnsi="Arial" w:cs="Arial"/>
          <w:color w:val="222222"/>
          <w:sz w:val="23"/>
          <w:szCs w:val="23"/>
        </w:rPr>
        <w:t>chí</w:t>
      </w:r>
      <w:proofErr w:type="spellEnd"/>
      <w:r w:rsidR="001422A6">
        <w:rPr>
          <w:rFonts w:ascii="Arial" w:eastAsia="Times New Roman" w:hAnsi="Arial" w:cs="Arial"/>
          <w:color w:val="222222"/>
          <w:sz w:val="23"/>
          <w:szCs w:val="23"/>
        </w:rPr>
        <w:t xml:space="preserve"> </w:t>
      </w:r>
      <w:proofErr w:type="spellStart"/>
      <w:r w:rsidR="001422A6">
        <w:rPr>
          <w:rFonts w:ascii="Arial" w:eastAsia="Times New Roman" w:hAnsi="Arial" w:cs="Arial"/>
          <w:color w:val="222222"/>
          <w:sz w:val="23"/>
          <w:szCs w:val="23"/>
        </w:rPr>
        <w:t>không</w:t>
      </w:r>
      <w:proofErr w:type="spellEnd"/>
      <w:r w:rsidR="001422A6">
        <w:rPr>
          <w:rFonts w:ascii="Arial" w:eastAsia="Times New Roman" w:hAnsi="Arial" w:cs="Arial"/>
          <w:color w:val="222222"/>
          <w:sz w:val="23"/>
          <w:szCs w:val="23"/>
        </w:rPr>
        <w:t xml:space="preserve"> </w:t>
      </w:r>
      <w:proofErr w:type="spellStart"/>
      <w:r w:rsidR="001422A6">
        <w:rPr>
          <w:rFonts w:ascii="Arial" w:eastAsia="Times New Roman" w:hAnsi="Arial" w:cs="Arial"/>
          <w:color w:val="222222"/>
          <w:sz w:val="23"/>
          <w:szCs w:val="23"/>
        </w:rPr>
        <w:t>nghĩ</w:t>
      </w:r>
      <w:proofErr w:type="spellEnd"/>
      <w:r w:rsidR="001422A6">
        <w:rPr>
          <w:rFonts w:ascii="Arial" w:eastAsia="Times New Roman" w:hAnsi="Arial" w:cs="Arial"/>
          <w:color w:val="222222"/>
          <w:sz w:val="23"/>
          <w:szCs w:val="23"/>
        </w:rPr>
        <w:t xml:space="preserve"> </w:t>
      </w:r>
      <w:proofErr w:type="spellStart"/>
      <w:r w:rsidR="001422A6">
        <w:rPr>
          <w:rFonts w:ascii="Arial" w:eastAsia="Times New Roman" w:hAnsi="Arial" w:cs="Arial"/>
          <w:color w:val="222222"/>
          <w:sz w:val="23"/>
          <w:szCs w:val="23"/>
        </w:rPr>
        <w:t>gì</w:t>
      </w:r>
      <w:proofErr w:type="spellEnd"/>
      <w:r w:rsidR="001422A6">
        <w:rPr>
          <w:rFonts w:ascii="Arial" w:eastAsia="Times New Roman" w:hAnsi="Arial" w:cs="Arial"/>
          <w:color w:val="222222"/>
          <w:sz w:val="23"/>
          <w:szCs w:val="23"/>
        </w:rPr>
        <w:t xml:space="preserve"> </w:t>
      </w:r>
      <w:proofErr w:type="spellStart"/>
      <w:r w:rsidR="001422A6">
        <w:rPr>
          <w:rFonts w:ascii="Arial" w:eastAsia="Times New Roman" w:hAnsi="Arial" w:cs="Arial"/>
          <w:color w:val="222222"/>
          <w:sz w:val="23"/>
          <w:szCs w:val="23"/>
        </w:rPr>
        <w:t>tới</w:t>
      </w:r>
      <w:proofErr w:type="spellEnd"/>
      <w:r w:rsidR="001422A6">
        <w:rPr>
          <w:rFonts w:ascii="Arial" w:eastAsia="Times New Roman" w:hAnsi="Arial" w:cs="Arial"/>
          <w:color w:val="222222"/>
          <w:sz w:val="23"/>
          <w:szCs w:val="23"/>
        </w:rPr>
        <w:t xml:space="preserve"> </w:t>
      </w:r>
      <w:proofErr w:type="spellStart"/>
      <w:r w:rsidR="001422A6">
        <w:rPr>
          <w:rFonts w:ascii="Arial" w:eastAsia="Times New Roman" w:hAnsi="Arial" w:cs="Arial"/>
          <w:color w:val="222222"/>
          <w:sz w:val="23"/>
          <w:szCs w:val="23"/>
        </w:rPr>
        <w:t>nó</w:t>
      </w:r>
      <w:proofErr w:type="spellEnd"/>
      <w:r w:rsidR="001422A6">
        <w:rPr>
          <w:rFonts w:ascii="Arial" w:eastAsia="Times New Roman" w:hAnsi="Arial" w:cs="Arial"/>
          <w:color w:val="222222"/>
          <w:sz w:val="23"/>
          <w:szCs w:val="23"/>
        </w:rPr>
        <w:t xml:space="preserve">. </w:t>
      </w:r>
      <w:proofErr w:type="spellStart"/>
      <w:r w:rsidR="001422A6">
        <w:rPr>
          <w:rFonts w:ascii="Arial" w:eastAsia="Times New Roman" w:hAnsi="Arial" w:cs="Arial"/>
          <w:color w:val="222222"/>
          <w:sz w:val="23"/>
          <w:szCs w:val="23"/>
        </w:rPr>
        <w:t>Việc</w:t>
      </w:r>
      <w:proofErr w:type="spellEnd"/>
      <w:r w:rsidR="001422A6">
        <w:rPr>
          <w:rFonts w:ascii="Arial" w:eastAsia="Times New Roman" w:hAnsi="Arial" w:cs="Arial"/>
          <w:color w:val="222222"/>
          <w:sz w:val="23"/>
          <w:szCs w:val="23"/>
        </w:rPr>
        <w:t xml:space="preserve"> </w:t>
      </w:r>
      <w:proofErr w:type="spellStart"/>
      <w:r w:rsidR="001422A6">
        <w:rPr>
          <w:rFonts w:ascii="Arial" w:eastAsia="Times New Roman" w:hAnsi="Arial" w:cs="Arial"/>
          <w:color w:val="222222"/>
          <w:sz w:val="23"/>
          <w:szCs w:val="23"/>
        </w:rPr>
        <w:t>đó</w:t>
      </w:r>
      <w:proofErr w:type="spellEnd"/>
      <w:r w:rsidR="001422A6">
        <w:rPr>
          <w:rFonts w:ascii="Arial" w:eastAsia="Times New Roman" w:hAnsi="Arial" w:cs="Arial"/>
          <w:color w:val="222222"/>
          <w:sz w:val="23"/>
          <w:szCs w:val="23"/>
        </w:rPr>
        <w:t xml:space="preserve"> </w:t>
      </w:r>
      <w:proofErr w:type="spellStart"/>
      <w:r w:rsidR="001422A6">
        <w:rPr>
          <w:rFonts w:ascii="Arial" w:eastAsia="Times New Roman" w:hAnsi="Arial" w:cs="Arial"/>
          <w:color w:val="222222"/>
          <w:sz w:val="23"/>
          <w:szCs w:val="23"/>
        </w:rPr>
        <w:t>giúp</w:t>
      </w:r>
      <w:proofErr w:type="spellEnd"/>
      <w:r w:rsidR="001422A6">
        <w:rPr>
          <w:rFonts w:ascii="Arial" w:eastAsia="Times New Roman" w:hAnsi="Arial" w:cs="Arial"/>
          <w:color w:val="222222"/>
          <w:sz w:val="23"/>
          <w:szCs w:val="23"/>
        </w:rPr>
        <w:t xml:space="preserve"> </w:t>
      </w:r>
      <w:proofErr w:type="spellStart"/>
      <w:r w:rsidR="001422A6">
        <w:rPr>
          <w:rFonts w:ascii="Arial" w:eastAsia="Times New Roman" w:hAnsi="Arial" w:cs="Arial"/>
          <w:color w:val="222222"/>
          <w:sz w:val="23"/>
          <w:szCs w:val="23"/>
        </w:rPr>
        <w:t>bạn</w:t>
      </w:r>
      <w:proofErr w:type="spellEnd"/>
      <w:r w:rsidR="001422A6">
        <w:rPr>
          <w:rFonts w:ascii="Arial" w:eastAsia="Times New Roman" w:hAnsi="Arial" w:cs="Arial"/>
          <w:color w:val="222222"/>
          <w:sz w:val="23"/>
          <w:szCs w:val="23"/>
        </w:rPr>
        <w:t xml:space="preserve"> </w:t>
      </w:r>
      <w:proofErr w:type="spellStart"/>
      <w:r w:rsidR="001422A6">
        <w:rPr>
          <w:rFonts w:ascii="Arial" w:eastAsia="Times New Roman" w:hAnsi="Arial" w:cs="Arial"/>
          <w:color w:val="222222"/>
          <w:sz w:val="23"/>
          <w:szCs w:val="23"/>
        </w:rPr>
        <w:t>tập</w:t>
      </w:r>
      <w:proofErr w:type="spellEnd"/>
      <w:r w:rsidR="001422A6">
        <w:rPr>
          <w:rFonts w:ascii="Arial" w:eastAsia="Times New Roman" w:hAnsi="Arial" w:cs="Arial"/>
          <w:color w:val="222222"/>
          <w:sz w:val="23"/>
          <w:szCs w:val="23"/>
        </w:rPr>
        <w:t xml:space="preserve"> </w:t>
      </w:r>
      <w:proofErr w:type="spellStart"/>
      <w:r w:rsidR="001422A6">
        <w:rPr>
          <w:rFonts w:ascii="Arial" w:eastAsia="Times New Roman" w:hAnsi="Arial" w:cs="Arial"/>
          <w:color w:val="222222"/>
          <w:sz w:val="23"/>
          <w:szCs w:val="23"/>
        </w:rPr>
        <w:t>trung</w:t>
      </w:r>
      <w:proofErr w:type="spellEnd"/>
      <w:r w:rsidR="001422A6">
        <w:rPr>
          <w:rFonts w:ascii="Arial" w:eastAsia="Times New Roman" w:hAnsi="Arial" w:cs="Arial"/>
          <w:color w:val="222222"/>
          <w:sz w:val="23"/>
          <w:szCs w:val="23"/>
        </w:rPr>
        <w:t xml:space="preserve"> </w:t>
      </w:r>
      <w:proofErr w:type="spellStart"/>
      <w:r w:rsidR="001422A6">
        <w:rPr>
          <w:rFonts w:ascii="Arial" w:eastAsia="Times New Roman" w:hAnsi="Arial" w:cs="Arial"/>
          <w:color w:val="222222"/>
          <w:sz w:val="23"/>
          <w:szCs w:val="23"/>
        </w:rPr>
        <w:t>hơn</w:t>
      </w:r>
      <w:proofErr w:type="spellEnd"/>
      <w:r w:rsidR="001422A6">
        <w:rPr>
          <w:rFonts w:ascii="Arial" w:eastAsia="Times New Roman" w:hAnsi="Arial" w:cs="Arial"/>
          <w:color w:val="222222"/>
          <w:sz w:val="23"/>
          <w:szCs w:val="23"/>
        </w:rPr>
        <w:t xml:space="preserve"> </w:t>
      </w:r>
      <w:proofErr w:type="spellStart"/>
      <w:r w:rsidR="001422A6">
        <w:rPr>
          <w:rFonts w:ascii="Arial" w:eastAsia="Times New Roman" w:hAnsi="Arial" w:cs="Arial"/>
          <w:color w:val="222222"/>
          <w:sz w:val="23"/>
          <w:szCs w:val="23"/>
        </w:rPr>
        <w:t>vào</w:t>
      </w:r>
      <w:proofErr w:type="spellEnd"/>
      <w:r w:rsidR="001422A6">
        <w:rPr>
          <w:rFonts w:ascii="Arial" w:eastAsia="Times New Roman" w:hAnsi="Arial" w:cs="Arial"/>
          <w:color w:val="222222"/>
          <w:sz w:val="23"/>
          <w:szCs w:val="23"/>
        </w:rPr>
        <w:t xml:space="preserve"> </w:t>
      </w:r>
      <w:proofErr w:type="spellStart"/>
      <w:r w:rsidR="001422A6">
        <w:rPr>
          <w:rFonts w:ascii="Arial" w:eastAsia="Times New Roman" w:hAnsi="Arial" w:cs="Arial"/>
          <w:color w:val="222222"/>
          <w:sz w:val="23"/>
          <w:szCs w:val="23"/>
        </w:rPr>
        <w:t>việc</w:t>
      </w:r>
      <w:proofErr w:type="spellEnd"/>
      <w:r w:rsidR="001422A6">
        <w:rPr>
          <w:rFonts w:ascii="Arial" w:eastAsia="Times New Roman" w:hAnsi="Arial" w:cs="Arial"/>
          <w:color w:val="222222"/>
          <w:sz w:val="23"/>
          <w:szCs w:val="23"/>
        </w:rPr>
        <w:t xml:space="preserve"> </w:t>
      </w:r>
      <w:proofErr w:type="spellStart"/>
      <w:r w:rsidR="001422A6">
        <w:rPr>
          <w:rFonts w:ascii="Arial" w:eastAsia="Times New Roman" w:hAnsi="Arial" w:cs="Arial"/>
          <w:color w:val="222222"/>
          <w:sz w:val="23"/>
          <w:szCs w:val="23"/>
        </w:rPr>
        <w:t>hát</w:t>
      </w:r>
      <w:proofErr w:type="spellEnd"/>
      <w:r w:rsidR="001422A6">
        <w:rPr>
          <w:rFonts w:ascii="Arial" w:eastAsia="Times New Roman" w:hAnsi="Arial" w:cs="Arial"/>
          <w:color w:val="222222"/>
          <w:sz w:val="23"/>
          <w:szCs w:val="23"/>
        </w:rPr>
        <w:t xml:space="preserve"> </w:t>
      </w:r>
    </w:p>
    <w:p w:rsidR="00DA00D4" w:rsidRPr="00BD646E" w:rsidRDefault="00DA00D4" w:rsidP="00BD646E">
      <w:pPr>
        <w:shd w:val="clear" w:color="auto" w:fill="FFFFFF"/>
        <w:spacing w:after="360" w:line="330" w:lineRule="atLeast"/>
        <w:textAlignment w:val="baseline"/>
        <w:rPr>
          <w:ins w:id="13" w:author="Unknown"/>
          <w:rFonts w:ascii="Arial" w:eastAsia="Times New Roman" w:hAnsi="Arial" w:cs="Arial"/>
          <w:color w:val="222222"/>
          <w:sz w:val="23"/>
          <w:szCs w:val="23"/>
        </w:rPr>
      </w:pPr>
    </w:p>
    <w:p w:rsidR="00BD646E" w:rsidRPr="00BD646E" w:rsidRDefault="00BD646E" w:rsidP="00BD646E">
      <w:pPr>
        <w:shd w:val="clear" w:color="auto" w:fill="FFFFFF"/>
        <w:spacing w:after="0" w:line="342" w:lineRule="atLeast"/>
        <w:textAlignment w:val="baseline"/>
        <w:outlineLvl w:val="3"/>
        <w:rPr>
          <w:ins w:id="14" w:author="Unknown"/>
          <w:rFonts w:ascii="Arial" w:eastAsia="Times New Roman" w:hAnsi="Arial" w:cs="Arial"/>
          <w:color w:val="222222"/>
          <w:sz w:val="29"/>
          <w:szCs w:val="29"/>
        </w:rPr>
      </w:pPr>
      <w:ins w:id="15" w:author="Unknown">
        <w:r w:rsidRPr="00BD646E">
          <w:rPr>
            <w:rFonts w:ascii="Arial" w:eastAsia="Times New Roman" w:hAnsi="Arial" w:cs="Arial"/>
            <w:b/>
            <w:bCs/>
            <w:i/>
            <w:iCs/>
            <w:color w:val="222222"/>
            <w:sz w:val="29"/>
            <w:szCs w:val="29"/>
            <w:bdr w:val="none" w:sz="0" w:space="0" w:color="auto" w:frame="1"/>
          </w:rPr>
          <w:t>4. Practice strumming with a metronome</w:t>
        </w:r>
      </w:ins>
    </w:p>
    <w:p w:rsidR="00BD646E" w:rsidRDefault="00BD646E" w:rsidP="00BD646E">
      <w:pPr>
        <w:shd w:val="clear" w:color="auto" w:fill="FFFFFF"/>
        <w:spacing w:after="360" w:line="330" w:lineRule="atLeast"/>
        <w:textAlignment w:val="baseline"/>
        <w:rPr>
          <w:rFonts w:ascii="Arial" w:eastAsia="Times New Roman" w:hAnsi="Arial" w:cs="Arial"/>
          <w:color w:val="222222"/>
          <w:sz w:val="23"/>
          <w:szCs w:val="23"/>
        </w:rPr>
      </w:pPr>
      <w:ins w:id="16" w:author="Unknown">
        <w:r w:rsidRPr="00BD646E">
          <w:rPr>
            <w:rFonts w:ascii="Arial" w:eastAsia="Times New Roman" w:hAnsi="Arial" w:cs="Arial"/>
            <w:color w:val="222222"/>
            <w:sz w:val="23"/>
            <w:szCs w:val="23"/>
          </w:rPr>
          <w:t>If you start from today to use a metronome and spend 10 minutes a day practicing a simple strumming pattern, you will notice significant improvements in your timing within a few weeks. This really helps!</w:t>
        </w:r>
      </w:ins>
    </w:p>
    <w:p w:rsidR="001422A6" w:rsidRDefault="001422A6" w:rsidP="00BD646E">
      <w:pPr>
        <w:shd w:val="clear" w:color="auto" w:fill="FFFFFF"/>
        <w:spacing w:after="360" w:line="330" w:lineRule="atLeast"/>
        <w:textAlignment w:val="baseline"/>
        <w:rPr>
          <w:rFonts w:ascii="Arial" w:eastAsia="Times New Roman" w:hAnsi="Arial" w:cs="Arial"/>
          <w:color w:val="222222"/>
          <w:sz w:val="23"/>
          <w:szCs w:val="23"/>
        </w:rPr>
      </w:pPr>
      <w:proofErr w:type="gramStart"/>
      <w:r>
        <w:rPr>
          <w:rFonts w:ascii="Arial" w:eastAsia="Times New Roman" w:hAnsi="Arial" w:cs="Arial"/>
          <w:color w:val="222222"/>
          <w:sz w:val="23"/>
          <w:szCs w:val="23"/>
        </w:rPr>
        <w:t>4 .</w:t>
      </w:r>
      <w:proofErr w:type="gramEnd"/>
      <w:r>
        <w:rPr>
          <w:rFonts w:ascii="Arial" w:eastAsia="Times New Roman" w:hAnsi="Arial" w:cs="Arial"/>
          <w:color w:val="222222"/>
          <w:sz w:val="23"/>
          <w:szCs w:val="23"/>
        </w:rPr>
        <w:t xml:space="preserve"> </w:t>
      </w:r>
      <w:proofErr w:type="spellStart"/>
      <w:r>
        <w:rPr>
          <w:rFonts w:ascii="Arial" w:eastAsia="Times New Roman" w:hAnsi="Arial" w:cs="Arial"/>
          <w:color w:val="222222"/>
          <w:sz w:val="23"/>
          <w:szCs w:val="23"/>
        </w:rPr>
        <w:t>Tập</w:t>
      </w:r>
      <w:proofErr w:type="spellEnd"/>
      <w:r>
        <w:rPr>
          <w:rFonts w:ascii="Arial" w:eastAsia="Times New Roman" w:hAnsi="Arial" w:cs="Arial"/>
          <w:color w:val="222222"/>
          <w:sz w:val="23"/>
          <w:szCs w:val="23"/>
        </w:rPr>
        <w:t xml:space="preserve"> “</w:t>
      </w:r>
      <w:proofErr w:type="spellStart"/>
      <w:r>
        <w:rPr>
          <w:rFonts w:ascii="Arial" w:eastAsia="Times New Roman" w:hAnsi="Arial" w:cs="Arial"/>
          <w:color w:val="222222"/>
          <w:sz w:val="23"/>
          <w:szCs w:val="23"/>
        </w:rPr>
        <w:t>quạt</w:t>
      </w:r>
      <w:proofErr w:type="spellEnd"/>
      <w:r>
        <w:rPr>
          <w:rFonts w:ascii="Arial" w:eastAsia="Times New Roman" w:hAnsi="Arial" w:cs="Arial"/>
          <w:color w:val="222222"/>
          <w:sz w:val="23"/>
          <w:szCs w:val="23"/>
        </w:rPr>
        <w:t xml:space="preserve"> </w:t>
      </w:r>
      <w:proofErr w:type="spellStart"/>
      <w:r>
        <w:rPr>
          <w:rFonts w:ascii="Arial" w:eastAsia="Times New Roman" w:hAnsi="Arial" w:cs="Arial"/>
          <w:color w:val="222222"/>
          <w:sz w:val="23"/>
          <w:szCs w:val="23"/>
        </w:rPr>
        <w:t>chả</w:t>
      </w:r>
      <w:proofErr w:type="spellEnd"/>
      <w:r>
        <w:rPr>
          <w:rFonts w:ascii="Arial" w:eastAsia="Times New Roman" w:hAnsi="Arial" w:cs="Arial"/>
          <w:color w:val="222222"/>
          <w:sz w:val="23"/>
          <w:szCs w:val="23"/>
        </w:rPr>
        <w:t xml:space="preserve">” </w:t>
      </w:r>
      <w:proofErr w:type="spellStart"/>
      <w:r>
        <w:rPr>
          <w:rFonts w:ascii="Arial" w:eastAsia="Times New Roman" w:hAnsi="Arial" w:cs="Arial"/>
          <w:color w:val="222222"/>
          <w:sz w:val="23"/>
          <w:szCs w:val="23"/>
        </w:rPr>
        <w:t>với</w:t>
      </w:r>
      <w:proofErr w:type="spellEnd"/>
      <w:r>
        <w:rPr>
          <w:rFonts w:ascii="Arial" w:eastAsia="Times New Roman" w:hAnsi="Arial" w:cs="Arial"/>
          <w:color w:val="222222"/>
          <w:sz w:val="23"/>
          <w:szCs w:val="23"/>
        </w:rPr>
        <w:t xml:space="preserve"> </w:t>
      </w:r>
      <w:proofErr w:type="spellStart"/>
      <w:r>
        <w:rPr>
          <w:rFonts w:ascii="Arial" w:eastAsia="Times New Roman" w:hAnsi="Arial" w:cs="Arial"/>
          <w:color w:val="222222"/>
          <w:sz w:val="23"/>
          <w:szCs w:val="23"/>
        </w:rPr>
        <w:t>một</w:t>
      </w:r>
      <w:proofErr w:type="spellEnd"/>
      <w:r>
        <w:rPr>
          <w:rFonts w:ascii="Arial" w:eastAsia="Times New Roman" w:hAnsi="Arial" w:cs="Arial"/>
          <w:color w:val="222222"/>
          <w:sz w:val="23"/>
          <w:szCs w:val="23"/>
        </w:rPr>
        <w:t xml:space="preserve"> </w:t>
      </w:r>
      <w:proofErr w:type="spellStart"/>
      <w:r>
        <w:rPr>
          <w:rFonts w:ascii="Arial" w:eastAsia="Times New Roman" w:hAnsi="Arial" w:cs="Arial"/>
          <w:color w:val="222222"/>
          <w:sz w:val="23"/>
          <w:szCs w:val="23"/>
        </w:rPr>
        <w:t>máy</w:t>
      </w:r>
      <w:proofErr w:type="spellEnd"/>
      <w:r>
        <w:rPr>
          <w:rFonts w:ascii="Arial" w:eastAsia="Times New Roman" w:hAnsi="Arial" w:cs="Arial"/>
          <w:color w:val="222222"/>
          <w:sz w:val="23"/>
          <w:szCs w:val="23"/>
        </w:rPr>
        <w:t xml:space="preserve"> </w:t>
      </w:r>
      <w:proofErr w:type="spellStart"/>
      <w:r>
        <w:rPr>
          <w:rFonts w:ascii="Arial" w:eastAsia="Times New Roman" w:hAnsi="Arial" w:cs="Arial"/>
          <w:color w:val="222222"/>
          <w:sz w:val="23"/>
          <w:szCs w:val="23"/>
        </w:rPr>
        <w:t>đánh</w:t>
      </w:r>
      <w:proofErr w:type="spellEnd"/>
      <w:r>
        <w:rPr>
          <w:rFonts w:ascii="Arial" w:eastAsia="Times New Roman" w:hAnsi="Arial" w:cs="Arial"/>
          <w:color w:val="222222"/>
          <w:sz w:val="23"/>
          <w:szCs w:val="23"/>
        </w:rPr>
        <w:t xml:space="preserve"> </w:t>
      </w:r>
      <w:proofErr w:type="spellStart"/>
      <w:r>
        <w:rPr>
          <w:rFonts w:ascii="Arial" w:eastAsia="Times New Roman" w:hAnsi="Arial" w:cs="Arial"/>
          <w:color w:val="222222"/>
          <w:sz w:val="23"/>
          <w:szCs w:val="23"/>
        </w:rPr>
        <w:t>nhpj</w:t>
      </w:r>
      <w:proofErr w:type="spellEnd"/>
    </w:p>
    <w:p w:rsidR="001422A6" w:rsidRPr="00BD646E" w:rsidRDefault="001422A6" w:rsidP="00BD646E">
      <w:pPr>
        <w:shd w:val="clear" w:color="auto" w:fill="FFFFFF"/>
        <w:spacing w:after="360" w:line="330" w:lineRule="atLeast"/>
        <w:textAlignment w:val="baseline"/>
        <w:rPr>
          <w:ins w:id="17" w:author="Unknown"/>
          <w:rFonts w:ascii="Arial" w:eastAsia="Times New Roman" w:hAnsi="Arial" w:cs="Arial"/>
          <w:color w:val="222222"/>
          <w:sz w:val="23"/>
          <w:szCs w:val="23"/>
        </w:rPr>
      </w:pPr>
      <w:proofErr w:type="spellStart"/>
      <w:r>
        <w:rPr>
          <w:rFonts w:ascii="Arial" w:eastAsia="Times New Roman" w:hAnsi="Arial" w:cs="Arial"/>
          <w:color w:val="222222"/>
          <w:sz w:val="23"/>
          <w:szCs w:val="23"/>
        </w:rPr>
        <w:t>Nếu</w:t>
      </w:r>
      <w:proofErr w:type="spellEnd"/>
      <w:r>
        <w:rPr>
          <w:rFonts w:ascii="Arial" w:eastAsia="Times New Roman" w:hAnsi="Arial" w:cs="Arial"/>
          <w:color w:val="222222"/>
          <w:sz w:val="23"/>
          <w:szCs w:val="23"/>
        </w:rPr>
        <w:t xml:space="preserve"> </w:t>
      </w:r>
      <w:proofErr w:type="spellStart"/>
      <w:r>
        <w:rPr>
          <w:rFonts w:ascii="Arial" w:eastAsia="Times New Roman" w:hAnsi="Arial" w:cs="Arial"/>
          <w:color w:val="222222"/>
          <w:sz w:val="23"/>
          <w:szCs w:val="23"/>
        </w:rPr>
        <w:t>bạn</w:t>
      </w:r>
      <w:proofErr w:type="spellEnd"/>
      <w:r>
        <w:rPr>
          <w:rFonts w:ascii="Arial" w:eastAsia="Times New Roman" w:hAnsi="Arial" w:cs="Arial"/>
          <w:color w:val="222222"/>
          <w:sz w:val="23"/>
          <w:szCs w:val="23"/>
        </w:rPr>
        <w:t xml:space="preserve"> </w:t>
      </w:r>
      <w:proofErr w:type="spellStart"/>
      <w:r>
        <w:rPr>
          <w:rFonts w:ascii="Arial" w:eastAsia="Times New Roman" w:hAnsi="Arial" w:cs="Arial"/>
          <w:color w:val="222222"/>
          <w:sz w:val="23"/>
          <w:szCs w:val="23"/>
        </w:rPr>
        <w:t>bắt</w:t>
      </w:r>
      <w:proofErr w:type="spellEnd"/>
      <w:r>
        <w:rPr>
          <w:rFonts w:ascii="Arial" w:eastAsia="Times New Roman" w:hAnsi="Arial" w:cs="Arial"/>
          <w:color w:val="222222"/>
          <w:sz w:val="23"/>
          <w:szCs w:val="23"/>
        </w:rPr>
        <w:t xml:space="preserve"> </w:t>
      </w:r>
      <w:proofErr w:type="spellStart"/>
      <w:r>
        <w:rPr>
          <w:rFonts w:ascii="Arial" w:eastAsia="Times New Roman" w:hAnsi="Arial" w:cs="Arial"/>
          <w:color w:val="222222"/>
          <w:sz w:val="23"/>
          <w:szCs w:val="23"/>
        </w:rPr>
        <w:t>đầu</w:t>
      </w:r>
      <w:proofErr w:type="spellEnd"/>
      <w:r>
        <w:rPr>
          <w:rFonts w:ascii="Arial" w:eastAsia="Times New Roman" w:hAnsi="Arial" w:cs="Arial"/>
          <w:color w:val="222222"/>
          <w:sz w:val="23"/>
          <w:szCs w:val="23"/>
        </w:rPr>
        <w:t xml:space="preserve"> </w:t>
      </w:r>
      <w:proofErr w:type="spellStart"/>
      <w:r>
        <w:rPr>
          <w:rFonts w:ascii="Arial" w:eastAsia="Times New Roman" w:hAnsi="Arial" w:cs="Arial"/>
          <w:color w:val="222222"/>
          <w:sz w:val="23"/>
          <w:szCs w:val="23"/>
        </w:rPr>
        <w:t>sử</w:t>
      </w:r>
      <w:proofErr w:type="spellEnd"/>
      <w:r>
        <w:rPr>
          <w:rFonts w:ascii="Arial" w:eastAsia="Times New Roman" w:hAnsi="Arial" w:cs="Arial"/>
          <w:color w:val="222222"/>
          <w:sz w:val="23"/>
          <w:szCs w:val="23"/>
        </w:rPr>
        <w:t xml:space="preserve"> </w:t>
      </w:r>
      <w:proofErr w:type="spellStart"/>
      <w:r>
        <w:rPr>
          <w:rFonts w:ascii="Arial" w:eastAsia="Times New Roman" w:hAnsi="Arial" w:cs="Arial"/>
          <w:color w:val="222222"/>
          <w:sz w:val="23"/>
          <w:szCs w:val="23"/>
        </w:rPr>
        <w:t>dụng</w:t>
      </w:r>
      <w:proofErr w:type="spellEnd"/>
      <w:r>
        <w:rPr>
          <w:rFonts w:ascii="Arial" w:eastAsia="Times New Roman" w:hAnsi="Arial" w:cs="Arial"/>
          <w:color w:val="222222"/>
          <w:sz w:val="23"/>
          <w:szCs w:val="23"/>
        </w:rPr>
        <w:t xml:space="preserve"> </w:t>
      </w:r>
      <w:proofErr w:type="spellStart"/>
      <w:r>
        <w:rPr>
          <w:rFonts w:ascii="Arial" w:eastAsia="Times New Roman" w:hAnsi="Arial" w:cs="Arial"/>
          <w:color w:val="222222"/>
          <w:sz w:val="23"/>
          <w:szCs w:val="23"/>
        </w:rPr>
        <w:t>máy</w:t>
      </w:r>
      <w:proofErr w:type="spellEnd"/>
      <w:r>
        <w:rPr>
          <w:rFonts w:ascii="Arial" w:eastAsia="Times New Roman" w:hAnsi="Arial" w:cs="Arial"/>
          <w:color w:val="222222"/>
          <w:sz w:val="23"/>
          <w:szCs w:val="23"/>
        </w:rPr>
        <w:t xml:space="preserve"> </w:t>
      </w:r>
      <w:proofErr w:type="spellStart"/>
      <w:r>
        <w:rPr>
          <w:rFonts w:ascii="Arial" w:eastAsia="Times New Roman" w:hAnsi="Arial" w:cs="Arial"/>
          <w:color w:val="222222"/>
          <w:sz w:val="23"/>
          <w:szCs w:val="23"/>
        </w:rPr>
        <w:t>đánh</w:t>
      </w:r>
      <w:proofErr w:type="spellEnd"/>
      <w:r>
        <w:rPr>
          <w:rFonts w:ascii="Arial" w:eastAsia="Times New Roman" w:hAnsi="Arial" w:cs="Arial"/>
          <w:color w:val="222222"/>
          <w:sz w:val="23"/>
          <w:szCs w:val="23"/>
        </w:rPr>
        <w:t xml:space="preserve"> </w:t>
      </w:r>
      <w:proofErr w:type="spellStart"/>
      <w:r>
        <w:rPr>
          <w:rFonts w:ascii="Arial" w:eastAsia="Times New Roman" w:hAnsi="Arial" w:cs="Arial"/>
          <w:color w:val="222222"/>
          <w:sz w:val="23"/>
          <w:szCs w:val="23"/>
        </w:rPr>
        <w:t>nhịp</w:t>
      </w:r>
      <w:proofErr w:type="spellEnd"/>
      <w:r>
        <w:rPr>
          <w:rFonts w:ascii="Arial" w:eastAsia="Times New Roman" w:hAnsi="Arial" w:cs="Arial"/>
          <w:color w:val="222222"/>
          <w:sz w:val="23"/>
          <w:szCs w:val="23"/>
        </w:rPr>
        <w:t xml:space="preserve"> </w:t>
      </w:r>
      <w:proofErr w:type="spellStart"/>
      <w:r>
        <w:rPr>
          <w:rFonts w:ascii="Arial" w:eastAsia="Times New Roman" w:hAnsi="Arial" w:cs="Arial"/>
          <w:color w:val="222222"/>
          <w:sz w:val="23"/>
          <w:szCs w:val="23"/>
        </w:rPr>
        <w:t>ngay</w:t>
      </w:r>
      <w:proofErr w:type="spellEnd"/>
      <w:r>
        <w:rPr>
          <w:rFonts w:ascii="Arial" w:eastAsia="Times New Roman" w:hAnsi="Arial" w:cs="Arial"/>
          <w:color w:val="222222"/>
          <w:sz w:val="23"/>
          <w:szCs w:val="23"/>
        </w:rPr>
        <w:t xml:space="preserve"> </w:t>
      </w:r>
      <w:proofErr w:type="spellStart"/>
      <w:r>
        <w:rPr>
          <w:rFonts w:ascii="Arial" w:eastAsia="Times New Roman" w:hAnsi="Arial" w:cs="Arial"/>
          <w:color w:val="222222"/>
          <w:sz w:val="23"/>
          <w:szCs w:val="23"/>
        </w:rPr>
        <w:t>từ</w:t>
      </w:r>
      <w:proofErr w:type="spellEnd"/>
      <w:r>
        <w:rPr>
          <w:rFonts w:ascii="Arial" w:eastAsia="Times New Roman" w:hAnsi="Arial" w:cs="Arial"/>
          <w:color w:val="222222"/>
          <w:sz w:val="23"/>
          <w:szCs w:val="23"/>
        </w:rPr>
        <w:t xml:space="preserve"> </w:t>
      </w:r>
      <w:proofErr w:type="spellStart"/>
      <w:r>
        <w:rPr>
          <w:rFonts w:ascii="Arial" w:eastAsia="Times New Roman" w:hAnsi="Arial" w:cs="Arial"/>
          <w:color w:val="222222"/>
          <w:sz w:val="23"/>
          <w:szCs w:val="23"/>
        </w:rPr>
        <w:t>hôm</w:t>
      </w:r>
      <w:proofErr w:type="spellEnd"/>
      <w:r>
        <w:rPr>
          <w:rFonts w:ascii="Arial" w:eastAsia="Times New Roman" w:hAnsi="Arial" w:cs="Arial"/>
          <w:color w:val="222222"/>
          <w:sz w:val="23"/>
          <w:szCs w:val="23"/>
        </w:rPr>
        <w:t xml:space="preserve"> nay </w:t>
      </w:r>
      <w:proofErr w:type="spellStart"/>
      <w:r>
        <w:rPr>
          <w:rFonts w:ascii="Arial" w:eastAsia="Times New Roman" w:hAnsi="Arial" w:cs="Arial"/>
          <w:color w:val="222222"/>
          <w:sz w:val="23"/>
          <w:szCs w:val="23"/>
        </w:rPr>
        <w:t>và</w:t>
      </w:r>
      <w:proofErr w:type="spellEnd"/>
      <w:r>
        <w:rPr>
          <w:rFonts w:ascii="Arial" w:eastAsia="Times New Roman" w:hAnsi="Arial" w:cs="Arial"/>
          <w:color w:val="222222"/>
          <w:sz w:val="23"/>
          <w:szCs w:val="23"/>
        </w:rPr>
        <w:t xml:space="preserve"> </w:t>
      </w:r>
      <w:proofErr w:type="spellStart"/>
      <w:r>
        <w:rPr>
          <w:rFonts w:ascii="Arial" w:eastAsia="Times New Roman" w:hAnsi="Arial" w:cs="Arial"/>
          <w:color w:val="222222"/>
          <w:sz w:val="23"/>
          <w:szCs w:val="23"/>
        </w:rPr>
        <w:t>dành</w:t>
      </w:r>
      <w:proofErr w:type="spellEnd"/>
      <w:r>
        <w:rPr>
          <w:rFonts w:ascii="Arial" w:eastAsia="Times New Roman" w:hAnsi="Arial" w:cs="Arial"/>
          <w:color w:val="222222"/>
          <w:sz w:val="23"/>
          <w:szCs w:val="23"/>
        </w:rPr>
        <w:t xml:space="preserve"> 10 </w:t>
      </w:r>
      <w:proofErr w:type="spellStart"/>
      <w:r>
        <w:rPr>
          <w:rFonts w:ascii="Arial" w:eastAsia="Times New Roman" w:hAnsi="Arial" w:cs="Arial"/>
          <w:color w:val="222222"/>
          <w:sz w:val="23"/>
          <w:szCs w:val="23"/>
        </w:rPr>
        <w:t>phút</w:t>
      </w:r>
      <w:proofErr w:type="spellEnd"/>
      <w:r>
        <w:rPr>
          <w:rFonts w:ascii="Arial" w:eastAsia="Times New Roman" w:hAnsi="Arial" w:cs="Arial"/>
          <w:color w:val="222222"/>
          <w:sz w:val="23"/>
          <w:szCs w:val="23"/>
        </w:rPr>
        <w:t xml:space="preserve"> </w:t>
      </w:r>
      <w:proofErr w:type="spellStart"/>
      <w:r>
        <w:rPr>
          <w:rFonts w:ascii="Arial" w:eastAsia="Times New Roman" w:hAnsi="Arial" w:cs="Arial"/>
          <w:color w:val="222222"/>
          <w:sz w:val="23"/>
          <w:szCs w:val="23"/>
        </w:rPr>
        <w:t>mỗi</w:t>
      </w:r>
      <w:proofErr w:type="spellEnd"/>
      <w:r>
        <w:rPr>
          <w:rFonts w:ascii="Arial" w:eastAsia="Times New Roman" w:hAnsi="Arial" w:cs="Arial"/>
          <w:color w:val="222222"/>
          <w:sz w:val="23"/>
          <w:szCs w:val="23"/>
        </w:rPr>
        <w:t xml:space="preserve"> </w:t>
      </w:r>
      <w:proofErr w:type="spellStart"/>
      <w:r>
        <w:rPr>
          <w:rFonts w:ascii="Arial" w:eastAsia="Times New Roman" w:hAnsi="Arial" w:cs="Arial"/>
          <w:color w:val="222222"/>
          <w:sz w:val="23"/>
          <w:szCs w:val="23"/>
        </w:rPr>
        <w:t>ngày</w:t>
      </w:r>
      <w:proofErr w:type="spellEnd"/>
      <w:r>
        <w:rPr>
          <w:rFonts w:ascii="Arial" w:eastAsia="Times New Roman" w:hAnsi="Arial" w:cs="Arial"/>
          <w:color w:val="222222"/>
          <w:sz w:val="23"/>
          <w:szCs w:val="23"/>
        </w:rPr>
        <w:t xml:space="preserve"> </w:t>
      </w:r>
      <w:proofErr w:type="spellStart"/>
      <w:r>
        <w:rPr>
          <w:rFonts w:ascii="Arial" w:eastAsia="Times New Roman" w:hAnsi="Arial" w:cs="Arial"/>
          <w:color w:val="222222"/>
          <w:sz w:val="23"/>
          <w:szCs w:val="23"/>
        </w:rPr>
        <w:t>tập</w:t>
      </w:r>
      <w:proofErr w:type="spellEnd"/>
      <w:r>
        <w:rPr>
          <w:rFonts w:ascii="Arial" w:eastAsia="Times New Roman" w:hAnsi="Arial" w:cs="Arial"/>
          <w:color w:val="222222"/>
          <w:sz w:val="23"/>
          <w:szCs w:val="23"/>
        </w:rPr>
        <w:t xml:space="preserve"> </w:t>
      </w:r>
      <w:proofErr w:type="spellStart"/>
      <w:r>
        <w:rPr>
          <w:rFonts w:ascii="Arial" w:eastAsia="Times New Roman" w:hAnsi="Arial" w:cs="Arial"/>
          <w:color w:val="222222"/>
          <w:sz w:val="23"/>
          <w:szCs w:val="23"/>
        </w:rPr>
        <w:t>luyện</w:t>
      </w:r>
      <w:proofErr w:type="spellEnd"/>
      <w:r>
        <w:rPr>
          <w:rFonts w:ascii="Arial" w:eastAsia="Times New Roman" w:hAnsi="Arial" w:cs="Arial"/>
          <w:color w:val="222222"/>
          <w:sz w:val="23"/>
          <w:szCs w:val="23"/>
        </w:rPr>
        <w:t xml:space="preserve"> </w:t>
      </w:r>
      <w:proofErr w:type="spellStart"/>
      <w:r>
        <w:rPr>
          <w:rFonts w:ascii="Arial" w:eastAsia="Times New Roman" w:hAnsi="Arial" w:cs="Arial"/>
          <w:color w:val="222222"/>
          <w:sz w:val="23"/>
          <w:szCs w:val="23"/>
        </w:rPr>
        <w:t>những</w:t>
      </w:r>
      <w:proofErr w:type="spellEnd"/>
      <w:r>
        <w:rPr>
          <w:rFonts w:ascii="Arial" w:eastAsia="Times New Roman" w:hAnsi="Arial" w:cs="Arial"/>
          <w:color w:val="222222"/>
          <w:sz w:val="23"/>
          <w:szCs w:val="23"/>
        </w:rPr>
        <w:t xml:space="preserve"> </w:t>
      </w:r>
      <w:proofErr w:type="spellStart"/>
      <w:r>
        <w:rPr>
          <w:rFonts w:ascii="Arial" w:eastAsia="Times New Roman" w:hAnsi="Arial" w:cs="Arial"/>
          <w:color w:val="222222"/>
          <w:sz w:val="23"/>
          <w:szCs w:val="23"/>
        </w:rPr>
        <w:t>kiểu</w:t>
      </w:r>
      <w:proofErr w:type="spellEnd"/>
      <w:r>
        <w:rPr>
          <w:rFonts w:ascii="Arial" w:eastAsia="Times New Roman" w:hAnsi="Arial" w:cs="Arial"/>
          <w:color w:val="222222"/>
          <w:sz w:val="23"/>
          <w:szCs w:val="23"/>
        </w:rPr>
        <w:t xml:space="preserve"> “</w:t>
      </w:r>
      <w:proofErr w:type="spellStart"/>
      <w:r>
        <w:rPr>
          <w:rFonts w:ascii="Arial" w:eastAsia="Times New Roman" w:hAnsi="Arial" w:cs="Arial"/>
          <w:color w:val="222222"/>
          <w:sz w:val="23"/>
          <w:szCs w:val="23"/>
        </w:rPr>
        <w:t>quạt</w:t>
      </w:r>
      <w:proofErr w:type="spellEnd"/>
      <w:r>
        <w:rPr>
          <w:rFonts w:ascii="Arial" w:eastAsia="Times New Roman" w:hAnsi="Arial" w:cs="Arial"/>
          <w:color w:val="222222"/>
          <w:sz w:val="23"/>
          <w:szCs w:val="23"/>
        </w:rPr>
        <w:t xml:space="preserve"> </w:t>
      </w:r>
      <w:proofErr w:type="spellStart"/>
      <w:r>
        <w:rPr>
          <w:rFonts w:ascii="Arial" w:eastAsia="Times New Roman" w:hAnsi="Arial" w:cs="Arial"/>
          <w:color w:val="222222"/>
          <w:sz w:val="23"/>
          <w:szCs w:val="23"/>
        </w:rPr>
        <w:t>chả</w:t>
      </w:r>
      <w:proofErr w:type="spellEnd"/>
      <w:r>
        <w:rPr>
          <w:rFonts w:ascii="Arial" w:eastAsia="Times New Roman" w:hAnsi="Arial" w:cs="Arial"/>
          <w:color w:val="222222"/>
          <w:sz w:val="23"/>
          <w:szCs w:val="23"/>
        </w:rPr>
        <w:t xml:space="preserve">” </w:t>
      </w:r>
      <w:proofErr w:type="spellStart"/>
      <w:r>
        <w:rPr>
          <w:rFonts w:ascii="Arial" w:eastAsia="Times New Roman" w:hAnsi="Arial" w:cs="Arial"/>
          <w:color w:val="222222"/>
          <w:sz w:val="23"/>
          <w:szCs w:val="23"/>
        </w:rPr>
        <w:t>đơn</w:t>
      </w:r>
      <w:proofErr w:type="spellEnd"/>
      <w:r>
        <w:rPr>
          <w:rFonts w:ascii="Arial" w:eastAsia="Times New Roman" w:hAnsi="Arial" w:cs="Arial"/>
          <w:color w:val="222222"/>
          <w:sz w:val="23"/>
          <w:szCs w:val="23"/>
        </w:rPr>
        <w:t xml:space="preserve"> </w:t>
      </w:r>
      <w:proofErr w:type="spellStart"/>
      <w:r>
        <w:rPr>
          <w:rFonts w:ascii="Arial" w:eastAsia="Times New Roman" w:hAnsi="Arial" w:cs="Arial"/>
          <w:color w:val="222222"/>
          <w:sz w:val="23"/>
          <w:szCs w:val="23"/>
        </w:rPr>
        <w:t>giản,sau</w:t>
      </w:r>
      <w:proofErr w:type="spellEnd"/>
      <w:r>
        <w:rPr>
          <w:rFonts w:ascii="Arial" w:eastAsia="Times New Roman" w:hAnsi="Arial" w:cs="Arial"/>
          <w:color w:val="222222"/>
          <w:sz w:val="23"/>
          <w:szCs w:val="23"/>
        </w:rPr>
        <w:t xml:space="preserve"> </w:t>
      </w:r>
      <w:proofErr w:type="spellStart"/>
      <w:r>
        <w:rPr>
          <w:rFonts w:ascii="Arial" w:eastAsia="Times New Roman" w:hAnsi="Arial" w:cs="Arial"/>
          <w:color w:val="222222"/>
          <w:sz w:val="23"/>
          <w:szCs w:val="23"/>
        </w:rPr>
        <w:t>vài</w:t>
      </w:r>
      <w:proofErr w:type="spellEnd"/>
      <w:r>
        <w:rPr>
          <w:rFonts w:ascii="Arial" w:eastAsia="Times New Roman" w:hAnsi="Arial" w:cs="Arial"/>
          <w:color w:val="222222"/>
          <w:sz w:val="23"/>
          <w:szCs w:val="23"/>
        </w:rPr>
        <w:t xml:space="preserve"> </w:t>
      </w:r>
      <w:proofErr w:type="spellStart"/>
      <w:r>
        <w:rPr>
          <w:rFonts w:ascii="Arial" w:eastAsia="Times New Roman" w:hAnsi="Arial" w:cs="Arial"/>
          <w:color w:val="222222"/>
          <w:sz w:val="23"/>
          <w:szCs w:val="23"/>
        </w:rPr>
        <w:t>tuần</w:t>
      </w:r>
      <w:proofErr w:type="spellEnd"/>
      <w:r>
        <w:rPr>
          <w:rFonts w:ascii="Arial" w:eastAsia="Times New Roman" w:hAnsi="Arial" w:cs="Arial"/>
          <w:color w:val="222222"/>
          <w:sz w:val="23"/>
          <w:szCs w:val="23"/>
        </w:rPr>
        <w:t xml:space="preserve"> </w:t>
      </w:r>
      <w:proofErr w:type="spellStart"/>
      <w:r>
        <w:rPr>
          <w:rFonts w:ascii="Arial" w:eastAsia="Times New Roman" w:hAnsi="Arial" w:cs="Arial"/>
          <w:color w:val="222222"/>
          <w:sz w:val="23"/>
          <w:szCs w:val="23"/>
        </w:rPr>
        <w:t>bạn</w:t>
      </w:r>
      <w:proofErr w:type="spellEnd"/>
      <w:r>
        <w:rPr>
          <w:rFonts w:ascii="Arial" w:eastAsia="Times New Roman" w:hAnsi="Arial" w:cs="Arial"/>
          <w:color w:val="222222"/>
          <w:sz w:val="23"/>
          <w:szCs w:val="23"/>
        </w:rPr>
        <w:t xml:space="preserve"> </w:t>
      </w:r>
      <w:proofErr w:type="spellStart"/>
      <w:r>
        <w:rPr>
          <w:rFonts w:ascii="Arial" w:eastAsia="Times New Roman" w:hAnsi="Arial" w:cs="Arial"/>
          <w:color w:val="222222"/>
          <w:sz w:val="23"/>
          <w:szCs w:val="23"/>
        </w:rPr>
        <w:t>sẽ</w:t>
      </w:r>
      <w:proofErr w:type="spellEnd"/>
      <w:r>
        <w:rPr>
          <w:rFonts w:ascii="Arial" w:eastAsia="Times New Roman" w:hAnsi="Arial" w:cs="Arial"/>
          <w:color w:val="222222"/>
          <w:sz w:val="23"/>
          <w:szCs w:val="23"/>
        </w:rPr>
        <w:t xml:space="preserve"> </w:t>
      </w:r>
      <w:proofErr w:type="spellStart"/>
      <w:r>
        <w:rPr>
          <w:rFonts w:ascii="Arial" w:eastAsia="Times New Roman" w:hAnsi="Arial" w:cs="Arial"/>
          <w:color w:val="222222"/>
          <w:sz w:val="23"/>
          <w:szCs w:val="23"/>
        </w:rPr>
        <w:t>nhận</w:t>
      </w:r>
      <w:proofErr w:type="spellEnd"/>
      <w:r>
        <w:rPr>
          <w:rFonts w:ascii="Arial" w:eastAsia="Times New Roman" w:hAnsi="Arial" w:cs="Arial"/>
          <w:color w:val="222222"/>
          <w:sz w:val="23"/>
          <w:szCs w:val="23"/>
        </w:rPr>
        <w:t xml:space="preserve"> </w:t>
      </w:r>
      <w:proofErr w:type="spellStart"/>
      <w:r>
        <w:rPr>
          <w:rFonts w:ascii="Arial" w:eastAsia="Times New Roman" w:hAnsi="Arial" w:cs="Arial"/>
          <w:color w:val="222222"/>
          <w:sz w:val="23"/>
          <w:szCs w:val="23"/>
        </w:rPr>
        <w:t>thấy</w:t>
      </w:r>
      <w:proofErr w:type="spellEnd"/>
      <w:r>
        <w:rPr>
          <w:rFonts w:ascii="Arial" w:eastAsia="Times New Roman" w:hAnsi="Arial" w:cs="Arial"/>
          <w:color w:val="222222"/>
          <w:sz w:val="23"/>
          <w:szCs w:val="23"/>
        </w:rPr>
        <w:t xml:space="preserve"> </w:t>
      </w:r>
      <w:proofErr w:type="spellStart"/>
      <w:r>
        <w:rPr>
          <w:rFonts w:ascii="Arial" w:eastAsia="Times New Roman" w:hAnsi="Arial" w:cs="Arial"/>
          <w:color w:val="222222"/>
          <w:sz w:val="23"/>
          <w:szCs w:val="23"/>
        </w:rPr>
        <w:t>những</w:t>
      </w:r>
      <w:proofErr w:type="spellEnd"/>
      <w:r>
        <w:rPr>
          <w:rFonts w:ascii="Arial" w:eastAsia="Times New Roman" w:hAnsi="Arial" w:cs="Arial"/>
          <w:color w:val="222222"/>
          <w:sz w:val="23"/>
          <w:szCs w:val="23"/>
        </w:rPr>
        <w:t xml:space="preserve"> </w:t>
      </w:r>
      <w:proofErr w:type="spellStart"/>
      <w:r>
        <w:rPr>
          <w:rFonts w:ascii="Arial" w:eastAsia="Times New Roman" w:hAnsi="Arial" w:cs="Arial"/>
          <w:color w:val="222222"/>
          <w:sz w:val="23"/>
          <w:szCs w:val="23"/>
        </w:rPr>
        <w:t>tiếng</w:t>
      </w:r>
      <w:proofErr w:type="spellEnd"/>
      <w:r>
        <w:rPr>
          <w:rFonts w:ascii="Arial" w:eastAsia="Times New Roman" w:hAnsi="Arial" w:cs="Arial"/>
          <w:color w:val="222222"/>
          <w:sz w:val="23"/>
          <w:szCs w:val="23"/>
        </w:rPr>
        <w:t xml:space="preserve"> </w:t>
      </w:r>
      <w:proofErr w:type="spellStart"/>
      <w:r>
        <w:rPr>
          <w:rFonts w:ascii="Arial" w:eastAsia="Times New Roman" w:hAnsi="Arial" w:cs="Arial"/>
          <w:color w:val="222222"/>
          <w:sz w:val="23"/>
          <w:szCs w:val="23"/>
        </w:rPr>
        <w:t>bộ</w:t>
      </w:r>
      <w:proofErr w:type="spellEnd"/>
      <w:r>
        <w:rPr>
          <w:rFonts w:ascii="Arial" w:eastAsia="Times New Roman" w:hAnsi="Arial" w:cs="Arial"/>
          <w:color w:val="222222"/>
          <w:sz w:val="23"/>
          <w:szCs w:val="23"/>
        </w:rPr>
        <w:t xml:space="preserve"> </w:t>
      </w:r>
      <w:proofErr w:type="spellStart"/>
      <w:r>
        <w:rPr>
          <w:rFonts w:ascii="Arial" w:eastAsia="Times New Roman" w:hAnsi="Arial" w:cs="Arial"/>
          <w:color w:val="222222"/>
          <w:sz w:val="23"/>
          <w:szCs w:val="23"/>
        </w:rPr>
        <w:t>đáng</w:t>
      </w:r>
      <w:proofErr w:type="spellEnd"/>
      <w:r>
        <w:rPr>
          <w:rFonts w:ascii="Arial" w:eastAsia="Times New Roman" w:hAnsi="Arial" w:cs="Arial"/>
          <w:color w:val="222222"/>
          <w:sz w:val="23"/>
          <w:szCs w:val="23"/>
        </w:rPr>
        <w:t xml:space="preserve"> </w:t>
      </w:r>
      <w:proofErr w:type="spellStart"/>
      <w:r>
        <w:rPr>
          <w:rFonts w:ascii="Arial" w:eastAsia="Times New Roman" w:hAnsi="Arial" w:cs="Arial"/>
          <w:color w:val="222222"/>
          <w:sz w:val="23"/>
          <w:szCs w:val="23"/>
        </w:rPr>
        <w:t>kể</w:t>
      </w:r>
      <w:proofErr w:type="spellEnd"/>
      <w:r>
        <w:rPr>
          <w:rFonts w:ascii="Arial" w:eastAsia="Times New Roman" w:hAnsi="Arial" w:cs="Arial"/>
          <w:color w:val="222222"/>
          <w:sz w:val="23"/>
          <w:szCs w:val="23"/>
        </w:rPr>
        <w:t xml:space="preserve"> </w:t>
      </w:r>
      <w:proofErr w:type="spellStart"/>
      <w:r>
        <w:rPr>
          <w:rFonts w:ascii="Arial" w:eastAsia="Times New Roman" w:hAnsi="Arial" w:cs="Arial"/>
          <w:color w:val="222222"/>
          <w:sz w:val="23"/>
          <w:szCs w:val="23"/>
        </w:rPr>
        <w:t>trong</w:t>
      </w:r>
      <w:proofErr w:type="spellEnd"/>
      <w:r>
        <w:rPr>
          <w:rFonts w:ascii="Arial" w:eastAsia="Times New Roman" w:hAnsi="Arial" w:cs="Arial"/>
          <w:color w:val="222222"/>
          <w:sz w:val="23"/>
          <w:szCs w:val="23"/>
        </w:rPr>
        <w:t xml:space="preserve"> </w:t>
      </w:r>
      <w:proofErr w:type="spellStart"/>
      <w:r>
        <w:rPr>
          <w:rFonts w:ascii="Arial" w:eastAsia="Times New Roman" w:hAnsi="Arial" w:cs="Arial"/>
          <w:color w:val="222222"/>
          <w:sz w:val="23"/>
          <w:szCs w:val="23"/>
        </w:rPr>
        <w:t>việc</w:t>
      </w:r>
      <w:proofErr w:type="spellEnd"/>
      <w:r>
        <w:rPr>
          <w:rFonts w:ascii="Arial" w:eastAsia="Times New Roman" w:hAnsi="Arial" w:cs="Arial"/>
          <w:color w:val="222222"/>
          <w:sz w:val="23"/>
          <w:szCs w:val="23"/>
        </w:rPr>
        <w:t xml:space="preserve"> timing </w:t>
      </w:r>
      <w:proofErr w:type="spellStart"/>
      <w:r>
        <w:rPr>
          <w:rFonts w:ascii="Arial" w:eastAsia="Times New Roman" w:hAnsi="Arial" w:cs="Arial"/>
          <w:color w:val="222222"/>
          <w:sz w:val="23"/>
          <w:szCs w:val="23"/>
        </w:rPr>
        <w:t>của</w:t>
      </w:r>
      <w:proofErr w:type="spellEnd"/>
      <w:r>
        <w:rPr>
          <w:rFonts w:ascii="Arial" w:eastAsia="Times New Roman" w:hAnsi="Arial" w:cs="Arial"/>
          <w:color w:val="222222"/>
          <w:sz w:val="23"/>
          <w:szCs w:val="23"/>
        </w:rPr>
        <w:t xml:space="preserve"> </w:t>
      </w:r>
      <w:proofErr w:type="spellStart"/>
      <w:r>
        <w:rPr>
          <w:rFonts w:ascii="Arial" w:eastAsia="Times New Roman" w:hAnsi="Arial" w:cs="Arial"/>
          <w:color w:val="222222"/>
          <w:sz w:val="23"/>
          <w:szCs w:val="23"/>
        </w:rPr>
        <w:t>bản</w:t>
      </w:r>
      <w:proofErr w:type="spellEnd"/>
      <w:r>
        <w:rPr>
          <w:rFonts w:ascii="Arial" w:eastAsia="Times New Roman" w:hAnsi="Arial" w:cs="Arial"/>
          <w:color w:val="222222"/>
          <w:sz w:val="23"/>
          <w:szCs w:val="23"/>
        </w:rPr>
        <w:t xml:space="preserve"> </w:t>
      </w:r>
      <w:proofErr w:type="spellStart"/>
      <w:r>
        <w:rPr>
          <w:rFonts w:ascii="Arial" w:eastAsia="Times New Roman" w:hAnsi="Arial" w:cs="Arial"/>
          <w:color w:val="222222"/>
          <w:sz w:val="23"/>
          <w:szCs w:val="23"/>
        </w:rPr>
        <w:t>thân</w:t>
      </w:r>
      <w:proofErr w:type="spellEnd"/>
      <w:r>
        <w:rPr>
          <w:rFonts w:ascii="Arial" w:eastAsia="Times New Roman" w:hAnsi="Arial" w:cs="Arial"/>
          <w:color w:val="222222"/>
          <w:sz w:val="23"/>
          <w:szCs w:val="23"/>
        </w:rPr>
        <w:t xml:space="preserve"> </w:t>
      </w:r>
    </w:p>
    <w:p w:rsidR="00BD646E" w:rsidRPr="00BD646E" w:rsidRDefault="00BD646E" w:rsidP="00BD646E">
      <w:pPr>
        <w:shd w:val="clear" w:color="auto" w:fill="FFFFFF"/>
        <w:spacing w:after="0" w:line="342" w:lineRule="atLeast"/>
        <w:textAlignment w:val="baseline"/>
        <w:outlineLvl w:val="3"/>
        <w:rPr>
          <w:ins w:id="18" w:author="Unknown"/>
          <w:rFonts w:ascii="Arial" w:eastAsia="Times New Roman" w:hAnsi="Arial" w:cs="Arial"/>
          <w:color w:val="222222"/>
          <w:sz w:val="29"/>
          <w:szCs w:val="29"/>
        </w:rPr>
      </w:pPr>
      <w:ins w:id="19" w:author="Unknown">
        <w:r w:rsidRPr="00BD646E">
          <w:rPr>
            <w:rFonts w:ascii="Arial" w:eastAsia="Times New Roman" w:hAnsi="Arial" w:cs="Arial"/>
            <w:b/>
            <w:bCs/>
            <w:i/>
            <w:iCs/>
            <w:color w:val="222222"/>
            <w:sz w:val="29"/>
            <w:szCs w:val="29"/>
            <w:bdr w:val="none" w:sz="0" w:space="0" w:color="auto" w:frame="1"/>
          </w:rPr>
          <w:t>5. Know how to play the song and how to sing the song</w:t>
        </w:r>
      </w:ins>
    </w:p>
    <w:p w:rsidR="00BD646E" w:rsidRDefault="00BD646E" w:rsidP="00BD646E">
      <w:pPr>
        <w:shd w:val="clear" w:color="auto" w:fill="FFFFFF"/>
        <w:spacing w:after="360" w:line="330" w:lineRule="atLeast"/>
        <w:textAlignment w:val="baseline"/>
        <w:rPr>
          <w:rFonts w:ascii="Arial" w:eastAsia="Times New Roman" w:hAnsi="Arial" w:cs="Arial"/>
          <w:color w:val="222222"/>
          <w:sz w:val="23"/>
          <w:szCs w:val="23"/>
        </w:rPr>
      </w:pPr>
      <w:ins w:id="20" w:author="Unknown">
        <w:r w:rsidRPr="00BD646E">
          <w:rPr>
            <w:rFonts w:ascii="Arial" w:eastAsia="Times New Roman" w:hAnsi="Arial" w:cs="Arial"/>
            <w:color w:val="222222"/>
            <w:sz w:val="23"/>
            <w:szCs w:val="23"/>
          </w:rPr>
          <w:t>Pick a song and memorize the words, sing it out loud with a recording, sing it in the shower, sing it to your cat or dog. You have to know the tune and lyrics of that song. Play the music on your guitar until you have it memorized and can perform it fluently.</w:t>
        </w:r>
      </w:ins>
    </w:p>
    <w:p w:rsidR="001422A6" w:rsidRDefault="001422A6" w:rsidP="00BD646E">
      <w:pPr>
        <w:shd w:val="clear" w:color="auto" w:fill="FFFFFF"/>
        <w:spacing w:after="360" w:line="330" w:lineRule="atLeast"/>
        <w:textAlignment w:val="baseline"/>
        <w:rPr>
          <w:rFonts w:ascii="Arial" w:eastAsia="Times New Roman" w:hAnsi="Arial" w:cs="Arial"/>
          <w:color w:val="222222"/>
          <w:sz w:val="23"/>
          <w:szCs w:val="23"/>
        </w:rPr>
      </w:pPr>
      <w:r>
        <w:rPr>
          <w:rFonts w:ascii="Arial" w:eastAsia="Times New Roman" w:hAnsi="Arial" w:cs="Arial"/>
          <w:color w:val="222222"/>
          <w:sz w:val="23"/>
          <w:szCs w:val="23"/>
        </w:rPr>
        <w:t xml:space="preserve">5 </w:t>
      </w:r>
      <w:proofErr w:type="spellStart"/>
      <w:r>
        <w:rPr>
          <w:rFonts w:ascii="Arial" w:eastAsia="Times New Roman" w:hAnsi="Arial" w:cs="Arial"/>
          <w:color w:val="222222"/>
          <w:sz w:val="23"/>
          <w:szCs w:val="23"/>
        </w:rPr>
        <w:t>Biết</w:t>
      </w:r>
      <w:proofErr w:type="spellEnd"/>
      <w:r>
        <w:rPr>
          <w:rFonts w:ascii="Arial" w:eastAsia="Times New Roman" w:hAnsi="Arial" w:cs="Arial"/>
          <w:color w:val="222222"/>
          <w:sz w:val="23"/>
          <w:szCs w:val="23"/>
        </w:rPr>
        <w:t xml:space="preserve"> </w:t>
      </w:r>
      <w:proofErr w:type="spellStart"/>
      <w:r>
        <w:rPr>
          <w:rFonts w:ascii="Arial" w:eastAsia="Times New Roman" w:hAnsi="Arial" w:cs="Arial"/>
          <w:color w:val="222222"/>
          <w:sz w:val="23"/>
          <w:szCs w:val="23"/>
        </w:rPr>
        <w:t>chơi</w:t>
      </w:r>
      <w:proofErr w:type="spellEnd"/>
      <w:r>
        <w:rPr>
          <w:rFonts w:ascii="Arial" w:eastAsia="Times New Roman" w:hAnsi="Arial" w:cs="Arial"/>
          <w:color w:val="222222"/>
          <w:sz w:val="23"/>
          <w:szCs w:val="23"/>
        </w:rPr>
        <w:t xml:space="preserve"> </w:t>
      </w:r>
      <w:proofErr w:type="spellStart"/>
      <w:r>
        <w:rPr>
          <w:rFonts w:ascii="Arial" w:eastAsia="Times New Roman" w:hAnsi="Arial" w:cs="Arial"/>
          <w:color w:val="222222"/>
          <w:sz w:val="23"/>
          <w:szCs w:val="23"/>
        </w:rPr>
        <w:t>và</w:t>
      </w:r>
      <w:proofErr w:type="spellEnd"/>
      <w:r>
        <w:rPr>
          <w:rFonts w:ascii="Arial" w:eastAsia="Times New Roman" w:hAnsi="Arial" w:cs="Arial"/>
          <w:color w:val="222222"/>
          <w:sz w:val="23"/>
          <w:szCs w:val="23"/>
        </w:rPr>
        <w:t xml:space="preserve"> </w:t>
      </w:r>
      <w:proofErr w:type="spellStart"/>
      <w:r>
        <w:rPr>
          <w:rFonts w:ascii="Arial" w:eastAsia="Times New Roman" w:hAnsi="Arial" w:cs="Arial"/>
          <w:color w:val="222222"/>
          <w:sz w:val="23"/>
          <w:szCs w:val="23"/>
        </w:rPr>
        <w:t>hát</w:t>
      </w:r>
      <w:proofErr w:type="spellEnd"/>
      <w:r>
        <w:rPr>
          <w:rFonts w:ascii="Arial" w:eastAsia="Times New Roman" w:hAnsi="Arial" w:cs="Arial"/>
          <w:color w:val="222222"/>
          <w:sz w:val="23"/>
          <w:szCs w:val="23"/>
        </w:rPr>
        <w:t xml:space="preserve"> </w:t>
      </w:r>
      <w:proofErr w:type="spellStart"/>
      <w:r>
        <w:rPr>
          <w:rFonts w:ascii="Arial" w:eastAsia="Times New Roman" w:hAnsi="Arial" w:cs="Arial"/>
          <w:color w:val="222222"/>
          <w:sz w:val="23"/>
          <w:szCs w:val="23"/>
        </w:rPr>
        <w:t>một</w:t>
      </w:r>
      <w:proofErr w:type="spellEnd"/>
      <w:r>
        <w:rPr>
          <w:rFonts w:ascii="Arial" w:eastAsia="Times New Roman" w:hAnsi="Arial" w:cs="Arial"/>
          <w:color w:val="222222"/>
          <w:sz w:val="23"/>
          <w:szCs w:val="23"/>
        </w:rPr>
        <w:t xml:space="preserve"> </w:t>
      </w:r>
      <w:proofErr w:type="spellStart"/>
      <w:r>
        <w:rPr>
          <w:rFonts w:ascii="Arial" w:eastAsia="Times New Roman" w:hAnsi="Arial" w:cs="Arial"/>
          <w:color w:val="222222"/>
          <w:sz w:val="23"/>
          <w:szCs w:val="23"/>
        </w:rPr>
        <w:t>bài</w:t>
      </w:r>
      <w:proofErr w:type="spellEnd"/>
      <w:r>
        <w:rPr>
          <w:rFonts w:ascii="Arial" w:eastAsia="Times New Roman" w:hAnsi="Arial" w:cs="Arial"/>
          <w:color w:val="222222"/>
          <w:sz w:val="23"/>
          <w:szCs w:val="23"/>
        </w:rPr>
        <w:t xml:space="preserve"> </w:t>
      </w:r>
      <w:proofErr w:type="spellStart"/>
      <w:r>
        <w:rPr>
          <w:rFonts w:ascii="Arial" w:eastAsia="Times New Roman" w:hAnsi="Arial" w:cs="Arial"/>
          <w:color w:val="222222"/>
          <w:sz w:val="23"/>
          <w:szCs w:val="23"/>
        </w:rPr>
        <w:t>hát</w:t>
      </w:r>
      <w:proofErr w:type="spellEnd"/>
      <w:r>
        <w:rPr>
          <w:rFonts w:ascii="Arial" w:eastAsia="Times New Roman" w:hAnsi="Arial" w:cs="Arial"/>
          <w:color w:val="222222"/>
          <w:sz w:val="23"/>
          <w:szCs w:val="23"/>
        </w:rPr>
        <w:t xml:space="preserve"> </w:t>
      </w:r>
      <w:proofErr w:type="spellStart"/>
      <w:r>
        <w:rPr>
          <w:rFonts w:ascii="Arial" w:eastAsia="Times New Roman" w:hAnsi="Arial" w:cs="Arial"/>
          <w:color w:val="222222"/>
          <w:sz w:val="23"/>
          <w:szCs w:val="23"/>
        </w:rPr>
        <w:t>như</w:t>
      </w:r>
      <w:proofErr w:type="spellEnd"/>
      <w:r>
        <w:rPr>
          <w:rFonts w:ascii="Arial" w:eastAsia="Times New Roman" w:hAnsi="Arial" w:cs="Arial"/>
          <w:color w:val="222222"/>
          <w:sz w:val="23"/>
          <w:szCs w:val="23"/>
        </w:rPr>
        <w:t xml:space="preserve"> </w:t>
      </w:r>
      <w:proofErr w:type="spellStart"/>
      <w:r>
        <w:rPr>
          <w:rFonts w:ascii="Arial" w:eastAsia="Times New Roman" w:hAnsi="Arial" w:cs="Arial"/>
          <w:color w:val="222222"/>
          <w:sz w:val="23"/>
          <w:szCs w:val="23"/>
        </w:rPr>
        <w:t>thế</w:t>
      </w:r>
      <w:proofErr w:type="spellEnd"/>
      <w:r>
        <w:rPr>
          <w:rFonts w:ascii="Arial" w:eastAsia="Times New Roman" w:hAnsi="Arial" w:cs="Arial"/>
          <w:color w:val="222222"/>
          <w:sz w:val="23"/>
          <w:szCs w:val="23"/>
        </w:rPr>
        <w:t xml:space="preserve"> </w:t>
      </w:r>
      <w:proofErr w:type="spellStart"/>
      <w:r>
        <w:rPr>
          <w:rFonts w:ascii="Arial" w:eastAsia="Times New Roman" w:hAnsi="Arial" w:cs="Arial"/>
          <w:color w:val="222222"/>
          <w:sz w:val="23"/>
          <w:szCs w:val="23"/>
        </w:rPr>
        <w:t>nào</w:t>
      </w:r>
      <w:proofErr w:type="spellEnd"/>
      <w:r>
        <w:rPr>
          <w:rFonts w:ascii="Arial" w:eastAsia="Times New Roman" w:hAnsi="Arial" w:cs="Arial"/>
          <w:color w:val="222222"/>
          <w:sz w:val="23"/>
          <w:szCs w:val="23"/>
        </w:rPr>
        <w:t xml:space="preserve"> </w:t>
      </w:r>
    </w:p>
    <w:p w:rsidR="001422A6" w:rsidRPr="00BD646E" w:rsidRDefault="001422A6" w:rsidP="00BD646E">
      <w:pPr>
        <w:shd w:val="clear" w:color="auto" w:fill="FFFFFF"/>
        <w:spacing w:after="360" w:line="330" w:lineRule="atLeast"/>
        <w:textAlignment w:val="baseline"/>
        <w:rPr>
          <w:ins w:id="21" w:author="Unknown"/>
          <w:rFonts w:ascii="Arial" w:eastAsia="Times New Roman" w:hAnsi="Arial" w:cs="Arial"/>
          <w:color w:val="222222"/>
          <w:sz w:val="23"/>
          <w:szCs w:val="23"/>
        </w:rPr>
      </w:pPr>
      <w:proofErr w:type="spellStart"/>
      <w:r>
        <w:rPr>
          <w:rFonts w:ascii="Arial" w:eastAsia="Times New Roman" w:hAnsi="Arial" w:cs="Arial"/>
          <w:color w:val="222222"/>
          <w:sz w:val="23"/>
          <w:szCs w:val="23"/>
        </w:rPr>
        <w:lastRenderedPageBreak/>
        <w:t>Chọn</w:t>
      </w:r>
      <w:proofErr w:type="spellEnd"/>
      <w:r>
        <w:rPr>
          <w:rFonts w:ascii="Arial" w:eastAsia="Times New Roman" w:hAnsi="Arial" w:cs="Arial"/>
          <w:color w:val="222222"/>
          <w:sz w:val="23"/>
          <w:szCs w:val="23"/>
        </w:rPr>
        <w:t xml:space="preserve"> </w:t>
      </w:r>
      <w:proofErr w:type="spellStart"/>
      <w:r>
        <w:rPr>
          <w:rFonts w:ascii="Arial" w:eastAsia="Times New Roman" w:hAnsi="Arial" w:cs="Arial"/>
          <w:color w:val="222222"/>
          <w:sz w:val="23"/>
          <w:szCs w:val="23"/>
        </w:rPr>
        <w:t>một</w:t>
      </w:r>
      <w:proofErr w:type="spellEnd"/>
      <w:r>
        <w:rPr>
          <w:rFonts w:ascii="Arial" w:eastAsia="Times New Roman" w:hAnsi="Arial" w:cs="Arial"/>
          <w:color w:val="222222"/>
          <w:sz w:val="23"/>
          <w:szCs w:val="23"/>
        </w:rPr>
        <w:t xml:space="preserve"> </w:t>
      </w:r>
      <w:proofErr w:type="spellStart"/>
      <w:r>
        <w:rPr>
          <w:rFonts w:ascii="Arial" w:eastAsia="Times New Roman" w:hAnsi="Arial" w:cs="Arial"/>
          <w:color w:val="222222"/>
          <w:sz w:val="23"/>
          <w:szCs w:val="23"/>
        </w:rPr>
        <w:t>vài</w:t>
      </w:r>
      <w:proofErr w:type="spellEnd"/>
      <w:r>
        <w:rPr>
          <w:rFonts w:ascii="Arial" w:eastAsia="Times New Roman" w:hAnsi="Arial" w:cs="Arial"/>
          <w:color w:val="222222"/>
          <w:sz w:val="23"/>
          <w:szCs w:val="23"/>
        </w:rPr>
        <w:t xml:space="preserve"> </w:t>
      </w:r>
      <w:proofErr w:type="spellStart"/>
      <w:r>
        <w:rPr>
          <w:rFonts w:ascii="Arial" w:eastAsia="Times New Roman" w:hAnsi="Arial" w:cs="Arial"/>
          <w:color w:val="222222"/>
          <w:sz w:val="23"/>
          <w:szCs w:val="23"/>
        </w:rPr>
        <w:t>bài</w:t>
      </w:r>
      <w:proofErr w:type="spellEnd"/>
      <w:r>
        <w:rPr>
          <w:rFonts w:ascii="Arial" w:eastAsia="Times New Roman" w:hAnsi="Arial" w:cs="Arial"/>
          <w:color w:val="222222"/>
          <w:sz w:val="23"/>
          <w:szCs w:val="23"/>
        </w:rPr>
        <w:t xml:space="preserve"> </w:t>
      </w:r>
      <w:proofErr w:type="spellStart"/>
      <w:r>
        <w:rPr>
          <w:rFonts w:ascii="Arial" w:eastAsia="Times New Roman" w:hAnsi="Arial" w:cs="Arial"/>
          <w:color w:val="222222"/>
          <w:sz w:val="23"/>
          <w:szCs w:val="23"/>
        </w:rPr>
        <w:t>và</w:t>
      </w:r>
      <w:proofErr w:type="spellEnd"/>
      <w:r>
        <w:rPr>
          <w:rFonts w:ascii="Arial" w:eastAsia="Times New Roman" w:hAnsi="Arial" w:cs="Arial"/>
          <w:color w:val="222222"/>
          <w:sz w:val="23"/>
          <w:szCs w:val="23"/>
        </w:rPr>
        <w:t xml:space="preserve"> </w:t>
      </w:r>
      <w:proofErr w:type="spellStart"/>
      <w:r>
        <w:rPr>
          <w:rFonts w:ascii="Arial" w:eastAsia="Times New Roman" w:hAnsi="Arial" w:cs="Arial"/>
          <w:color w:val="222222"/>
          <w:sz w:val="23"/>
          <w:szCs w:val="23"/>
        </w:rPr>
        <w:t>ghi</w:t>
      </w:r>
      <w:proofErr w:type="spellEnd"/>
      <w:r>
        <w:rPr>
          <w:rFonts w:ascii="Arial" w:eastAsia="Times New Roman" w:hAnsi="Arial" w:cs="Arial"/>
          <w:color w:val="222222"/>
          <w:sz w:val="23"/>
          <w:szCs w:val="23"/>
        </w:rPr>
        <w:t xml:space="preserve"> </w:t>
      </w:r>
      <w:proofErr w:type="spellStart"/>
      <w:r>
        <w:rPr>
          <w:rFonts w:ascii="Arial" w:eastAsia="Times New Roman" w:hAnsi="Arial" w:cs="Arial"/>
          <w:color w:val="222222"/>
          <w:sz w:val="23"/>
          <w:szCs w:val="23"/>
        </w:rPr>
        <w:t>nhớ</w:t>
      </w:r>
      <w:proofErr w:type="spellEnd"/>
      <w:r>
        <w:rPr>
          <w:rFonts w:ascii="Arial" w:eastAsia="Times New Roman" w:hAnsi="Arial" w:cs="Arial"/>
          <w:color w:val="222222"/>
          <w:sz w:val="23"/>
          <w:szCs w:val="23"/>
        </w:rPr>
        <w:t xml:space="preserve"> lyrics </w:t>
      </w:r>
      <w:proofErr w:type="spellStart"/>
      <w:r>
        <w:rPr>
          <w:rFonts w:ascii="Arial" w:eastAsia="Times New Roman" w:hAnsi="Arial" w:cs="Arial"/>
          <w:color w:val="222222"/>
          <w:sz w:val="23"/>
          <w:szCs w:val="23"/>
        </w:rPr>
        <w:t>của</w:t>
      </w:r>
      <w:proofErr w:type="spellEnd"/>
      <w:r>
        <w:rPr>
          <w:rFonts w:ascii="Arial" w:eastAsia="Times New Roman" w:hAnsi="Arial" w:cs="Arial"/>
          <w:color w:val="222222"/>
          <w:sz w:val="23"/>
          <w:szCs w:val="23"/>
        </w:rPr>
        <w:t xml:space="preserve"> </w:t>
      </w:r>
      <w:proofErr w:type="spellStart"/>
      <w:r>
        <w:rPr>
          <w:rFonts w:ascii="Arial" w:eastAsia="Times New Roman" w:hAnsi="Arial" w:cs="Arial"/>
          <w:color w:val="222222"/>
          <w:sz w:val="23"/>
          <w:szCs w:val="23"/>
        </w:rPr>
        <w:t>nó</w:t>
      </w:r>
      <w:proofErr w:type="spellEnd"/>
      <w:r>
        <w:rPr>
          <w:rFonts w:ascii="Arial" w:eastAsia="Times New Roman" w:hAnsi="Arial" w:cs="Arial"/>
          <w:color w:val="222222"/>
          <w:sz w:val="23"/>
          <w:szCs w:val="23"/>
        </w:rPr>
        <w:t xml:space="preserve">, </w:t>
      </w:r>
      <w:proofErr w:type="spellStart"/>
      <w:r>
        <w:rPr>
          <w:rFonts w:ascii="Arial" w:eastAsia="Times New Roman" w:hAnsi="Arial" w:cs="Arial"/>
          <w:color w:val="222222"/>
          <w:sz w:val="23"/>
          <w:szCs w:val="23"/>
        </w:rPr>
        <w:t>hát</w:t>
      </w:r>
      <w:proofErr w:type="spellEnd"/>
      <w:r>
        <w:rPr>
          <w:rFonts w:ascii="Arial" w:eastAsia="Times New Roman" w:hAnsi="Arial" w:cs="Arial"/>
          <w:color w:val="222222"/>
          <w:sz w:val="23"/>
          <w:szCs w:val="23"/>
        </w:rPr>
        <w:t xml:space="preserve"> </w:t>
      </w:r>
      <w:proofErr w:type="spellStart"/>
      <w:r>
        <w:rPr>
          <w:rFonts w:ascii="Arial" w:eastAsia="Times New Roman" w:hAnsi="Arial" w:cs="Arial"/>
          <w:color w:val="222222"/>
          <w:sz w:val="23"/>
          <w:szCs w:val="23"/>
        </w:rPr>
        <w:t>thật</w:t>
      </w:r>
      <w:proofErr w:type="spellEnd"/>
      <w:r>
        <w:rPr>
          <w:rFonts w:ascii="Arial" w:eastAsia="Times New Roman" w:hAnsi="Arial" w:cs="Arial"/>
          <w:color w:val="222222"/>
          <w:sz w:val="23"/>
          <w:szCs w:val="23"/>
        </w:rPr>
        <w:t xml:space="preserve"> to </w:t>
      </w:r>
      <w:proofErr w:type="spellStart"/>
      <w:r>
        <w:rPr>
          <w:rFonts w:ascii="Arial" w:eastAsia="Times New Roman" w:hAnsi="Arial" w:cs="Arial"/>
          <w:color w:val="222222"/>
          <w:sz w:val="23"/>
          <w:szCs w:val="23"/>
        </w:rPr>
        <w:t>để</w:t>
      </w:r>
      <w:proofErr w:type="spellEnd"/>
      <w:r>
        <w:rPr>
          <w:rFonts w:ascii="Arial" w:eastAsia="Times New Roman" w:hAnsi="Arial" w:cs="Arial"/>
          <w:color w:val="222222"/>
          <w:sz w:val="23"/>
          <w:szCs w:val="23"/>
        </w:rPr>
        <w:t xml:space="preserve"> </w:t>
      </w:r>
      <w:proofErr w:type="spellStart"/>
      <w:proofErr w:type="gramStart"/>
      <w:r>
        <w:rPr>
          <w:rFonts w:ascii="Arial" w:eastAsia="Times New Roman" w:hAnsi="Arial" w:cs="Arial"/>
          <w:color w:val="222222"/>
          <w:sz w:val="23"/>
          <w:szCs w:val="23"/>
        </w:rPr>
        <w:t>thu</w:t>
      </w:r>
      <w:proofErr w:type="spellEnd"/>
      <w:proofErr w:type="gramEnd"/>
      <w:r>
        <w:rPr>
          <w:rFonts w:ascii="Arial" w:eastAsia="Times New Roman" w:hAnsi="Arial" w:cs="Arial"/>
          <w:color w:val="222222"/>
          <w:sz w:val="23"/>
          <w:szCs w:val="23"/>
        </w:rPr>
        <w:t xml:space="preserve"> </w:t>
      </w:r>
      <w:proofErr w:type="spellStart"/>
      <w:r>
        <w:rPr>
          <w:rFonts w:ascii="Arial" w:eastAsia="Times New Roman" w:hAnsi="Arial" w:cs="Arial"/>
          <w:color w:val="222222"/>
          <w:sz w:val="23"/>
          <w:szCs w:val="23"/>
        </w:rPr>
        <w:t>âm</w:t>
      </w:r>
      <w:proofErr w:type="spellEnd"/>
      <w:r>
        <w:rPr>
          <w:rFonts w:ascii="Arial" w:eastAsia="Times New Roman" w:hAnsi="Arial" w:cs="Arial"/>
          <w:color w:val="222222"/>
          <w:sz w:val="23"/>
          <w:szCs w:val="23"/>
        </w:rPr>
        <w:t xml:space="preserve">, </w:t>
      </w:r>
      <w:proofErr w:type="spellStart"/>
      <w:r>
        <w:rPr>
          <w:rFonts w:ascii="Arial" w:eastAsia="Times New Roman" w:hAnsi="Arial" w:cs="Arial"/>
          <w:color w:val="222222"/>
          <w:sz w:val="23"/>
          <w:szCs w:val="23"/>
        </w:rPr>
        <w:t>hát</w:t>
      </w:r>
      <w:proofErr w:type="spellEnd"/>
      <w:r>
        <w:rPr>
          <w:rFonts w:ascii="Arial" w:eastAsia="Times New Roman" w:hAnsi="Arial" w:cs="Arial"/>
          <w:color w:val="222222"/>
          <w:sz w:val="23"/>
          <w:szCs w:val="23"/>
        </w:rPr>
        <w:t xml:space="preserve"> </w:t>
      </w:r>
      <w:proofErr w:type="spellStart"/>
      <w:r>
        <w:rPr>
          <w:rFonts w:ascii="Arial" w:eastAsia="Times New Roman" w:hAnsi="Arial" w:cs="Arial"/>
          <w:color w:val="222222"/>
          <w:sz w:val="23"/>
          <w:szCs w:val="23"/>
        </w:rPr>
        <w:t>nó</w:t>
      </w:r>
      <w:proofErr w:type="spellEnd"/>
      <w:r>
        <w:rPr>
          <w:rFonts w:ascii="Arial" w:eastAsia="Times New Roman" w:hAnsi="Arial" w:cs="Arial"/>
          <w:color w:val="222222"/>
          <w:sz w:val="23"/>
          <w:szCs w:val="23"/>
        </w:rPr>
        <w:t xml:space="preserve"> </w:t>
      </w:r>
      <w:proofErr w:type="spellStart"/>
      <w:r>
        <w:rPr>
          <w:rFonts w:ascii="Arial" w:eastAsia="Times New Roman" w:hAnsi="Arial" w:cs="Arial"/>
          <w:color w:val="222222"/>
          <w:sz w:val="23"/>
          <w:szCs w:val="23"/>
        </w:rPr>
        <w:t>khi</w:t>
      </w:r>
      <w:proofErr w:type="spellEnd"/>
      <w:r>
        <w:rPr>
          <w:rFonts w:ascii="Arial" w:eastAsia="Times New Roman" w:hAnsi="Arial" w:cs="Arial"/>
          <w:color w:val="222222"/>
          <w:sz w:val="23"/>
          <w:szCs w:val="23"/>
        </w:rPr>
        <w:t xml:space="preserve"> </w:t>
      </w:r>
      <w:proofErr w:type="spellStart"/>
      <w:r>
        <w:rPr>
          <w:rFonts w:ascii="Arial" w:eastAsia="Times New Roman" w:hAnsi="Arial" w:cs="Arial"/>
          <w:color w:val="222222"/>
          <w:sz w:val="23"/>
          <w:szCs w:val="23"/>
        </w:rPr>
        <w:t>tăm</w:t>
      </w:r>
      <w:proofErr w:type="spellEnd"/>
      <w:r>
        <w:rPr>
          <w:rFonts w:ascii="Arial" w:eastAsia="Times New Roman" w:hAnsi="Arial" w:cs="Arial"/>
          <w:color w:val="222222"/>
          <w:sz w:val="23"/>
          <w:szCs w:val="23"/>
        </w:rPr>
        <w:t xml:space="preserve">, </w:t>
      </w:r>
      <w:proofErr w:type="spellStart"/>
      <w:r>
        <w:rPr>
          <w:rFonts w:ascii="Arial" w:eastAsia="Times New Roman" w:hAnsi="Arial" w:cs="Arial"/>
          <w:color w:val="222222"/>
          <w:sz w:val="23"/>
          <w:szCs w:val="23"/>
        </w:rPr>
        <w:t>hoặc</w:t>
      </w:r>
      <w:proofErr w:type="spellEnd"/>
      <w:r>
        <w:rPr>
          <w:rFonts w:ascii="Arial" w:eastAsia="Times New Roman" w:hAnsi="Arial" w:cs="Arial"/>
          <w:color w:val="222222"/>
          <w:sz w:val="23"/>
          <w:szCs w:val="23"/>
        </w:rPr>
        <w:t xml:space="preserve"> </w:t>
      </w:r>
      <w:proofErr w:type="spellStart"/>
      <w:r>
        <w:rPr>
          <w:rFonts w:ascii="Arial" w:eastAsia="Times New Roman" w:hAnsi="Arial" w:cs="Arial"/>
          <w:color w:val="222222"/>
          <w:sz w:val="23"/>
          <w:szCs w:val="23"/>
        </w:rPr>
        <w:t>hát</w:t>
      </w:r>
      <w:proofErr w:type="spellEnd"/>
      <w:r>
        <w:rPr>
          <w:rFonts w:ascii="Arial" w:eastAsia="Times New Roman" w:hAnsi="Arial" w:cs="Arial"/>
          <w:color w:val="222222"/>
          <w:sz w:val="23"/>
          <w:szCs w:val="23"/>
        </w:rPr>
        <w:t xml:space="preserve"> </w:t>
      </w:r>
      <w:proofErr w:type="spellStart"/>
      <w:r>
        <w:rPr>
          <w:rFonts w:ascii="Arial" w:eastAsia="Times New Roman" w:hAnsi="Arial" w:cs="Arial"/>
          <w:color w:val="222222"/>
          <w:sz w:val="23"/>
          <w:szCs w:val="23"/>
        </w:rPr>
        <w:t>cho</w:t>
      </w:r>
      <w:proofErr w:type="spellEnd"/>
      <w:r>
        <w:rPr>
          <w:rFonts w:ascii="Arial" w:eastAsia="Times New Roman" w:hAnsi="Arial" w:cs="Arial"/>
          <w:color w:val="222222"/>
          <w:sz w:val="23"/>
          <w:szCs w:val="23"/>
        </w:rPr>
        <w:t xml:space="preserve"> </w:t>
      </w:r>
      <w:proofErr w:type="spellStart"/>
      <w:r>
        <w:rPr>
          <w:rFonts w:ascii="Arial" w:eastAsia="Times New Roman" w:hAnsi="Arial" w:cs="Arial"/>
          <w:color w:val="222222"/>
          <w:sz w:val="23"/>
          <w:szCs w:val="23"/>
        </w:rPr>
        <w:t>mấy</w:t>
      </w:r>
      <w:proofErr w:type="spellEnd"/>
      <w:r>
        <w:rPr>
          <w:rFonts w:ascii="Arial" w:eastAsia="Times New Roman" w:hAnsi="Arial" w:cs="Arial"/>
          <w:color w:val="222222"/>
          <w:sz w:val="23"/>
          <w:szCs w:val="23"/>
        </w:rPr>
        <w:t xml:space="preserve"> con </w:t>
      </w:r>
      <w:proofErr w:type="spellStart"/>
      <w:r>
        <w:rPr>
          <w:rFonts w:ascii="Arial" w:eastAsia="Times New Roman" w:hAnsi="Arial" w:cs="Arial"/>
          <w:color w:val="222222"/>
          <w:sz w:val="23"/>
          <w:szCs w:val="23"/>
        </w:rPr>
        <w:t>mèo</w:t>
      </w:r>
      <w:proofErr w:type="spellEnd"/>
      <w:r>
        <w:rPr>
          <w:rFonts w:ascii="Arial" w:eastAsia="Times New Roman" w:hAnsi="Arial" w:cs="Arial"/>
          <w:color w:val="222222"/>
          <w:sz w:val="23"/>
          <w:szCs w:val="23"/>
        </w:rPr>
        <w:t xml:space="preserve"> hay </w:t>
      </w:r>
      <w:proofErr w:type="spellStart"/>
      <w:r>
        <w:rPr>
          <w:rFonts w:ascii="Arial" w:eastAsia="Times New Roman" w:hAnsi="Arial" w:cs="Arial"/>
          <w:color w:val="222222"/>
          <w:sz w:val="23"/>
          <w:szCs w:val="23"/>
        </w:rPr>
        <w:t>chó</w:t>
      </w:r>
      <w:proofErr w:type="spellEnd"/>
      <w:r>
        <w:rPr>
          <w:rFonts w:ascii="Arial" w:eastAsia="Times New Roman" w:hAnsi="Arial" w:cs="Arial"/>
          <w:color w:val="222222"/>
          <w:sz w:val="23"/>
          <w:szCs w:val="23"/>
        </w:rPr>
        <w:t xml:space="preserve"> </w:t>
      </w:r>
      <w:proofErr w:type="spellStart"/>
      <w:r>
        <w:rPr>
          <w:rFonts w:ascii="Arial" w:eastAsia="Times New Roman" w:hAnsi="Arial" w:cs="Arial"/>
          <w:color w:val="222222"/>
          <w:sz w:val="23"/>
          <w:szCs w:val="23"/>
        </w:rPr>
        <w:t>của</w:t>
      </w:r>
      <w:proofErr w:type="spellEnd"/>
      <w:r>
        <w:rPr>
          <w:rFonts w:ascii="Arial" w:eastAsia="Times New Roman" w:hAnsi="Arial" w:cs="Arial"/>
          <w:color w:val="222222"/>
          <w:sz w:val="23"/>
          <w:szCs w:val="23"/>
        </w:rPr>
        <w:t xml:space="preserve"> </w:t>
      </w:r>
      <w:proofErr w:type="spellStart"/>
      <w:r>
        <w:rPr>
          <w:rFonts w:ascii="Arial" w:eastAsia="Times New Roman" w:hAnsi="Arial" w:cs="Arial"/>
          <w:color w:val="222222"/>
          <w:sz w:val="23"/>
          <w:szCs w:val="23"/>
        </w:rPr>
        <w:t>bạn</w:t>
      </w:r>
      <w:proofErr w:type="spellEnd"/>
      <w:r>
        <w:rPr>
          <w:rFonts w:ascii="Arial" w:eastAsia="Times New Roman" w:hAnsi="Arial" w:cs="Arial"/>
          <w:color w:val="222222"/>
          <w:sz w:val="23"/>
          <w:szCs w:val="23"/>
        </w:rPr>
        <w:t xml:space="preserve"> </w:t>
      </w:r>
      <w:proofErr w:type="spellStart"/>
      <w:r>
        <w:rPr>
          <w:rFonts w:ascii="Arial" w:eastAsia="Times New Roman" w:hAnsi="Arial" w:cs="Arial"/>
          <w:color w:val="222222"/>
          <w:sz w:val="23"/>
          <w:szCs w:val="23"/>
        </w:rPr>
        <w:t>nghe</w:t>
      </w:r>
      <w:proofErr w:type="spellEnd"/>
      <w:r>
        <w:rPr>
          <w:rFonts w:ascii="Arial" w:eastAsia="Times New Roman" w:hAnsi="Arial" w:cs="Arial"/>
          <w:color w:val="222222"/>
          <w:sz w:val="23"/>
          <w:szCs w:val="23"/>
        </w:rPr>
        <w:t xml:space="preserve">. </w:t>
      </w:r>
      <w:proofErr w:type="spellStart"/>
      <w:proofErr w:type="gramStart"/>
      <w:r>
        <w:rPr>
          <w:rFonts w:ascii="Arial" w:eastAsia="Times New Roman" w:hAnsi="Arial" w:cs="Arial"/>
          <w:color w:val="222222"/>
          <w:sz w:val="23"/>
          <w:szCs w:val="23"/>
        </w:rPr>
        <w:t>Bạn</w:t>
      </w:r>
      <w:proofErr w:type="spellEnd"/>
      <w:r>
        <w:rPr>
          <w:rFonts w:ascii="Arial" w:eastAsia="Times New Roman" w:hAnsi="Arial" w:cs="Arial"/>
          <w:color w:val="222222"/>
          <w:sz w:val="23"/>
          <w:szCs w:val="23"/>
        </w:rPr>
        <w:t xml:space="preserve"> </w:t>
      </w:r>
      <w:proofErr w:type="spellStart"/>
      <w:r>
        <w:rPr>
          <w:rFonts w:ascii="Arial" w:eastAsia="Times New Roman" w:hAnsi="Arial" w:cs="Arial"/>
          <w:color w:val="222222"/>
          <w:sz w:val="23"/>
          <w:szCs w:val="23"/>
        </w:rPr>
        <w:t>phải</w:t>
      </w:r>
      <w:proofErr w:type="spellEnd"/>
      <w:r>
        <w:rPr>
          <w:rFonts w:ascii="Arial" w:eastAsia="Times New Roman" w:hAnsi="Arial" w:cs="Arial"/>
          <w:color w:val="222222"/>
          <w:sz w:val="23"/>
          <w:szCs w:val="23"/>
        </w:rPr>
        <w:t xml:space="preserve"> </w:t>
      </w:r>
      <w:proofErr w:type="spellStart"/>
      <w:r>
        <w:rPr>
          <w:rFonts w:ascii="Arial" w:eastAsia="Times New Roman" w:hAnsi="Arial" w:cs="Arial"/>
          <w:color w:val="222222"/>
          <w:sz w:val="23"/>
          <w:szCs w:val="23"/>
        </w:rPr>
        <w:t>biết</w:t>
      </w:r>
      <w:proofErr w:type="spellEnd"/>
      <w:r>
        <w:rPr>
          <w:rFonts w:ascii="Arial" w:eastAsia="Times New Roman" w:hAnsi="Arial" w:cs="Arial"/>
          <w:color w:val="222222"/>
          <w:sz w:val="23"/>
          <w:szCs w:val="23"/>
        </w:rPr>
        <w:t xml:space="preserve"> </w:t>
      </w:r>
      <w:proofErr w:type="spellStart"/>
      <w:r>
        <w:rPr>
          <w:rFonts w:ascii="Arial" w:eastAsia="Times New Roman" w:hAnsi="Arial" w:cs="Arial"/>
          <w:color w:val="222222"/>
          <w:sz w:val="23"/>
          <w:szCs w:val="23"/>
        </w:rPr>
        <w:t>giai</w:t>
      </w:r>
      <w:proofErr w:type="spellEnd"/>
      <w:r>
        <w:rPr>
          <w:rFonts w:ascii="Arial" w:eastAsia="Times New Roman" w:hAnsi="Arial" w:cs="Arial"/>
          <w:color w:val="222222"/>
          <w:sz w:val="23"/>
          <w:szCs w:val="23"/>
        </w:rPr>
        <w:t xml:space="preserve"> </w:t>
      </w:r>
      <w:proofErr w:type="spellStart"/>
      <w:r>
        <w:rPr>
          <w:rFonts w:ascii="Arial" w:eastAsia="Times New Roman" w:hAnsi="Arial" w:cs="Arial"/>
          <w:color w:val="222222"/>
          <w:sz w:val="23"/>
          <w:szCs w:val="23"/>
        </w:rPr>
        <w:t>điệu</w:t>
      </w:r>
      <w:proofErr w:type="spellEnd"/>
      <w:r>
        <w:rPr>
          <w:rFonts w:ascii="Arial" w:eastAsia="Times New Roman" w:hAnsi="Arial" w:cs="Arial"/>
          <w:color w:val="222222"/>
          <w:sz w:val="23"/>
          <w:szCs w:val="23"/>
        </w:rPr>
        <w:t xml:space="preserve"> </w:t>
      </w:r>
      <w:proofErr w:type="spellStart"/>
      <w:r>
        <w:rPr>
          <w:rFonts w:ascii="Arial" w:eastAsia="Times New Roman" w:hAnsi="Arial" w:cs="Arial"/>
          <w:color w:val="222222"/>
          <w:sz w:val="23"/>
          <w:szCs w:val="23"/>
        </w:rPr>
        <w:t>và</w:t>
      </w:r>
      <w:proofErr w:type="spellEnd"/>
      <w:r>
        <w:rPr>
          <w:rFonts w:ascii="Arial" w:eastAsia="Times New Roman" w:hAnsi="Arial" w:cs="Arial"/>
          <w:color w:val="222222"/>
          <w:sz w:val="23"/>
          <w:szCs w:val="23"/>
        </w:rPr>
        <w:t xml:space="preserve"> lyric </w:t>
      </w:r>
      <w:proofErr w:type="spellStart"/>
      <w:r>
        <w:rPr>
          <w:rFonts w:ascii="Arial" w:eastAsia="Times New Roman" w:hAnsi="Arial" w:cs="Arial"/>
          <w:color w:val="222222"/>
          <w:sz w:val="23"/>
          <w:szCs w:val="23"/>
        </w:rPr>
        <w:t>của</w:t>
      </w:r>
      <w:proofErr w:type="spellEnd"/>
      <w:r>
        <w:rPr>
          <w:rFonts w:ascii="Arial" w:eastAsia="Times New Roman" w:hAnsi="Arial" w:cs="Arial"/>
          <w:color w:val="222222"/>
          <w:sz w:val="23"/>
          <w:szCs w:val="23"/>
        </w:rPr>
        <w:t xml:space="preserve"> </w:t>
      </w:r>
      <w:proofErr w:type="spellStart"/>
      <w:r>
        <w:rPr>
          <w:rFonts w:ascii="Arial" w:eastAsia="Times New Roman" w:hAnsi="Arial" w:cs="Arial"/>
          <w:color w:val="222222"/>
          <w:sz w:val="23"/>
          <w:szCs w:val="23"/>
        </w:rPr>
        <w:t>bài</w:t>
      </w:r>
      <w:proofErr w:type="spellEnd"/>
      <w:r>
        <w:rPr>
          <w:rFonts w:ascii="Arial" w:eastAsia="Times New Roman" w:hAnsi="Arial" w:cs="Arial"/>
          <w:color w:val="222222"/>
          <w:sz w:val="23"/>
          <w:szCs w:val="23"/>
        </w:rPr>
        <w:t xml:space="preserve"> </w:t>
      </w:r>
      <w:proofErr w:type="spellStart"/>
      <w:r>
        <w:rPr>
          <w:rFonts w:ascii="Arial" w:eastAsia="Times New Roman" w:hAnsi="Arial" w:cs="Arial"/>
          <w:color w:val="222222"/>
          <w:sz w:val="23"/>
          <w:szCs w:val="23"/>
        </w:rPr>
        <w:t>hát</w:t>
      </w:r>
      <w:proofErr w:type="spellEnd"/>
      <w:r>
        <w:rPr>
          <w:rFonts w:ascii="Arial" w:eastAsia="Times New Roman" w:hAnsi="Arial" w:cs="Arial"/>
          <w:color w:val="222222"/>
          <w:sz w:val="23"/>
          <w:szCs w:val="23"/>
        </w:rPr>
        <w:t xml:space="preserve"> </w:t>
      </w:r>
      <w:proofErr w:type="spellStart"/>
      <w:r>
        <w:rPr>
          <w:rFonts w:ascii="Arial" w:eastAsia="Times New Roman" w:hAnsi="Arial" w:cs="Arial"/>
          <w:color w:val="222222"/>
          <w:sz w:val="23"/>
          <w:szCs w:val="23"/>
        </w:rPr>
        <w:t>đó</w:t>
      </w:r>
      <w:proofErr w:type="spellEnd"/>
      <w:r>
        <w:rPr>
          <w:rFonts w:ascii="Arial" w:eastAsia="Times New Roman" w:hAnsi="Arial" w:cs="Arial"/>
          <w:color w:val="222222"/>
          <w:sz w:val="23"/>
          <w:szCs w:val="23"/>
        </w:rPr>
        <w:t>.</w:t>
      </w:r>
      <w:proofErr w:type="gramEnd"/>
      <w:r>
        <w:rPr>
          <w:rFonts w:ascii="Arial" w:eastAsia="Times New Roman" w:hAnsi="Arial" w:cs="Arial"/>
          <w:color w:val="222222"/>
          <w:sz w:val="23"/>
          <w:szCs w:val="23"/>
        </w:rPr>
        <w:t xml:space="preserve"> </w:t>
      </w:r>
      <w:proofErr w:type="spellStart"/>
      <w:r>
        <w:rPr>
          <w:rFonts w:ascii="Arial" w:eastAsia="Times New Roman" w:hAnsi="Arial" w:cs="Arial"/>
          <w:color w:val="222222"/>
          <w:sz w:val="23"/>
          <w:szCs w:val="23"/>
        </w:rPr>
        <w:t>Chơi</w:t>
      </w:r>
      <w:proofErr w:type="spellEnd"/>
      <w:r>
        <w:rPr>
          <w:rFonts w:ascii="Arial" w:eastAsia="Times New Roman" w:hAnsi="Arial" w:cs="Arial"/>
          <w:color w:val="222222"/>
          <w:sz w:val="23"/>
          <w:szCs w:val="23"/>
        </w:rPr>
        <w:t xml:space="preserve"> </w:t>
      </w:r>
      <w:proofErr w:type="spellStart"/>
      <w:r>
        <w:rPr>
          <w:rFonts w:ascii="Arial" w:eastAsia="Times New Roman" w:hAnsi="Arial" w:cs="Arial"/>
          <w:color w:val="222222"/>
          <w:sz w:val="23"/>
          <w:szCs w:val="23"/>
        </w:rPr>
        <w:t>bài</w:t>
      </w:r>
      <w:proofErr w:type="spellEnd"/>
      <w:r>
        <w:rPr>
          <w:rFonts w:ascii="Arial" w:eastAsia="Times New Roman" w:hAnsi="Arial" w:cs="Arial"/>
          <w:color w:val="222222"/>
          <w:sz w:val="23"/>
          <w:szCs w:val="23"/>
        </w:rPr>
        <w:t xml:space="preserve"> </w:t>
      </w:r>
      <w:proofErr w:type="spellStart"/>
      <w:r>
        <w:rPr>
          <w:rFonts w:ascii="Arial" w:eastAsia="Times New Roman" w:hAnsi="Arial" w:cs="Arial"/>
          <w:color w:val="222222"/>
          <w:sz w:val="23"/>
          <w:szCs w:val="23"/>
        </w:rPr>
        <w:t>hát</w:t>
      </w:r>
      <w:proofErr w:type="spellEnd"/>
      <w:r>
        <w:rPr>
          <w:rFonts w:ascii="Arial" w:eastAsia="Times New Roman" w:hAnsi="Arial" w:cs="Arial"/>
          <w:color w:val="222222"/>
          <w:sz w:val="23"/>
          <w:szCs w:val="23"/>
        </w:rPr>
        <w:t xml:space="preserve"> </w:t>
      </w:r>
      <w:proofErr w:type="spellStart"/>
      <w:r>
        <w:rPr>
          <w:rFonts w:ascii="Arial" w:eastAsia="Times New Roman" w:hAnsi="Arial" w:cs="Arial"/>
          <w:color w:val="222222"/>
          <w:sz w:val="23"/>
          <w:szCs w:val="23"/>
        </w:rPr>
        <w:t>đó</w:t>
      </w:r>
      <w:proofErr w:type="spellEnd"/>
      <w:r>
        <w:rPr>
          <w:rFonts w:ascii="Arial" w:eastAsia="Times New Roman" w:hAnsi="Arial" w:cs="Arial"/>
          <w:color w:val="222222"/>
          <w:sz w:val="23"/>
          <w:szCs w:val="23"/>
        </w:rPr>
        <w:t xml:space="preserve"> </w:t>
      </w:r>
      <w:proofErr w:type="spellStart"/>
      <w:r>
        <w:rPr>
          <w:rFonts w:ascii="Arial" w:eastAsia="Times New Roman" w:hAnsi="Arial" w:cs="Arial"/>
          <w:color w:val="222222"/>
          <w:sz w:val="23"/>
          <w:szCs w:val="23"/>
        </w:rPr>
        <w:t>bằng</w:t>
      </w:r>
      <w:proofErr w:type="spellEnd"/>
      <w:r>
        <w:rPr>
          <w:rFonts w:ascii="Arial" w:eastAsia="Times New Roman" w:hAnsi="Arial" w:cs="Arial"/>
          <w:color w:val="222222"/>
          <w:sz w:val="23"/>
          <w:szCs w:val="23"/>
        </w:rPr>
        <w:t xml:space="preserve"> guitar </w:t>
      </w:r>
      <w:proofErr w:type="spellStart"/>
      <w:r>
        <w:rPr>
          <w:rFonts w:ascii="Arial" w:eastAsia="Times New Roman" w:hAnsi="Arial" w:cs="Arial"/>
          <w:color w:val="222222"/>
          <w:sz w:val="23"/>
          <w:szCs w:val="23"/>
        </w:rPr>
        <w:t>cho</w:t>
      </w:r>
      <w:proofErr w:type="spellEnd"/>
      <w:r>
        <w:rPr>
          <w:rFonts w:ascii="Arial" w:eastAsia="Times New Roman" w:hAnsi="Arial" w:cs="Arial"/>
          <w:color w:val="222222"/>
          <w:sz w:val="23"/>
          <w:szCs w:val="23"/>
        </w:rPr>
        <w:t xml:space="preserve"> </w:t>
      </w:r>
      <w:proofErr w:type="spellStart"/>
      <w:r>
        <w:rPr>
          <w:rFonts w:ascii="Arial" w:eastAsia="Times New Roman" w:hAnsi="Arial" w:cs="Arial"/>
          <w:color w:val="222222"/>
          <w:sz w:val="23"/>
          <w:szCs w:val="23"/>
        </w:rPr>
        <w:t>đến</w:t>
      </w:r>
      <w:proofErr w:type="spellEnd"/>
      <w:r>
        <w:rPr>
          <w:rFonts w:ascii="Arial" w:eastAsia="Times New Roman" w:hAnsi="Arial" w:cs="Arial"/>
          <w:color w:val="222222"/>
          <w:sz w:val="23"/>
          <w:szCs w:val="23"/>
        </w:rPr>
        <w:t xml:space="preserve"> </w:t>
      </w:r>
      <w:proofErr w:type="spellStart"/>
      <w:r>
        <w:rPr>
          <w:rFonts w:ascii="Arial" w:eastAsia="Times New Roman" w:hAnsi="Arial" w:cs="Arial"/>
          <w:color w:val="222222"/>
          <w:sz w:val="23"/>
          <w:szCs w:val="23"/>
        </w:rPr>
        <w:t>khi</w:t>
      </w:r>
      <w:proofErr w:type="spellEnd"/>
      <w:r>
        <w:rPr>
          <w:rFonts w:ascii="Arial" w:eastAsia="Times New Roman" w:hAnsi="Arial" w:cs="Arial"/>
          <w:color w:val="222222"/>
          <w:sz w:val="23"/>
          <w:szCs w:val="23"/>
        </w:rPr>
        <w:t xml:space="preserve"> </w:t>
      </w:r>
      <w:proofErr w:type="spellStart"/>
      <w:r>
        <w:rPr>
          <w:rFonts w:ascii="Arial" w:eastAsia="Times New Roman" w:hAnsi="Arial" w:cs="Arial"/>
          <w:color w:val="222222"/>
          <w:sz w:val="23"/>
          <w:szCs w:val="23"/>
        </w:rPr>
        <w:t>bạn</w:t>
      </w:r>
      <w:proofErr w:type="spellEnd"/>
      <w:r>
        <w:rPr>
          <w:rFonts w:ascii="Arial" w:eastAsia="Times New Roman" w:hAnsi="Arial" w:cs="Arial"/>
          <w:color w:val="222222"/>
          <w:sz w:val="23"/>
          <w:szCs w:val="23"/>
        </w:rPr>
        <w:t xml:space="preserve"> </w:t>
      </w:r>
      <w:proofErr w:type="spellStart"/>
      <w:r>
        <w:rPr>
          <w:rFonts w:ascii="Arial" w:eastAsia="Times New Roman" w:hAnsi="Arial" w:cs="Arial"/>
          <w:color w:val="222222"/>
          <w:sz w:val="23"/>
          <w:szCs w:val="23"/>
        </w:rPr>
        <w:t>nhớ</w:t>
      </w:r>
      <w:proofErr w:type="spellEnd"/>
      <w:r>
        <w:rPr>
          <w:rFonts w:ascii="Arial" w:eastAsia="Times New Roman" w:hAnsi="Arial" w:cs="Arial"/>
          <w:color w:val="222222"/>
          <w:sz w:val="23"/>
          <w:szCs w:val="23"/>
        </w:rPr>
        <w:t xml:space="preserve"> </w:t>
      </w:r>
      <w:proofErr w:type="spellStart"/>
      <w:r>
        <w:rPr>
          <w:rFonts w:ascii="Arial" w:eastAsia="Times New Roman" w:hAnsi="Arial" w:cs="Arial"/>
          <w:color w:val="222222"/>
          <w:sz w:val="23"/>
          <w:szCs w:val="23"/>
        </w:rPr>
        <w:t>và</w:t>
      </w:r>
      <w:proofErr w:type="spellEnd"/>
      <w:r>
        <w:rPr>
          <w:rFonts w:ascii="Arial" w:eastAsia="Times New Roman" w:hAnsi="Arial" w:cs="Arial"/>
          <w:color w:val="222222"/>
          <w:sz w:val="23"/>
          <w:szCs w:val="23"/>
        </w:rPr>
        <w:t xml:space="preserve"> </w:t>
      </w:r>
      <w:proofErr w:type="spellStart"/>
      <w:r>
        <w:rPr>
          <w:rFonts w:ascii="Arial" w:eastAsia="Times New Roman" w:hAnsi="Arial" w:cs="Arial"/>
          <w:color w:val="222222"/>
          <w:sz w:val="23"/>
          <w:szCs w:val="23"/>
        </w:rPr>
        <w:t>biểu</w:t>
      </w:r>
      <w:proofErr w:type="spellEnd"/>
      <w:r>
        <w:rPr>
          <w:rFonts w:ascii="Arial" w:eastAsia="Times New Roman" w:hAnsi="Arial" w:cs="Arial"/>
          <w:color w:val="222222"/>
          <w:sz w:val="23"/>
          <w:szCs w:val="23"/>
        </w:rPr>
        <w:t xml:space="preserve"> </w:t>
      </w:r>
      <w:proofErr w:type="spellStart"/>
      <w:r>
        <w:rPr>
          <w:rFonts w:ascii="Arial" w:eastAsia="Times New Roman" w:hAnsi="Arial" w:cs="Arial"/>
          <w:color w:val="222222"/>
          <w:sz w:val="23"/>
          <w:szCs w:val="23"/>
        </w:rPr>
        <w:t>diễn</w:t>
      </w:r>
      <w:proofErr w:type="spellEnd"/>
      <w:r>
        <w:rPr>
          <w:rFonts w:ascii="Arial" w:eastAsia="Times New Roman" w:hAnsi="Arial" w:cs="Arial"/>
          <w:color w:val="222222"/>
          <w:sz w:val="23"/>
          <w:szCs w:val="23"/>
        </w:rPr>
        <w:t xml:space="preserve"> </w:t>
      </w:r>
      <w:proofErr w:type="spellStart"/>
      <w:r>
        <w:rPr>
          <w:rFonts w:ascii="Arial" w:eastAsia="Times New Roman" w:hAnsi="Arial" w:cs="Arial"/>
          <w:color w:val="222222"/>
          <w:sz w:val="23"/>
          <w:szCs w:val="23"/>
        </w:rPr>
        <w:t>một</w:t>
      </w:r>
      <w:proofErr w:type="spellEnd"/>
      <w:r>
        <w:rPr>
          <w:rFonts w:ascii="Arial" w:eastAsia="Times New Roman" w:hAnsi="Arial" w:cs="Arial"/>
          <w:color w:val="222222"/>
          <w:sz w:val="23"/>
          <w:szCs w:val="23"/>
        </w:rPr>
        <w:t xml:space="preserve"> </w:t>
      </w:r>
      <w:proofErr w:type="spellStart"/>
      <w:r>
        <w:rPr>
          <w:rFonts w:ascii="Arial" w:eastAsia="Times New Roman" w:hAnsi="Arial" w:cs="Arial"/>
          <w:color w:val="222222"/>
          <w:sz w:val="23"/>
          <w:szCs w:val="23"/>
        </w:rPr>
        <w:t>cách</w:t>
      </w:r>
      <w:proofErr w:type="spellEnd"/>
      <w:r>
        <w:rPr>
          <w:rFonts w:ascii="Arial" w:eastAsia="Times New Roman" w:hAnsi="Arial" w:cs="Arial"/>
          <w:color w:val="222222"/>
          <w:sz w:val="23"/>
          <w:szCs w:val="23"/>
        </w:rPr>
        <w:t xml:space="preserve"> </w:t>
      </w:r>
      <w:proofErr w:type="spellStart"/>
      <w:r>
        <w:rPr>
          <w:rFonts w:ascii="Arial" w:eastAsia="Times New Roman" w:hAnsi="Arial" w:cs="Arial"/>
          <w:color w:val="222222"/>
          <w:sz w:val="23"/>
          <w:szCs w:val="23"/>
        </w:rPr>
        <w:t>thành</w:t>
      </w:r>
      <w:proofErr w:type="spellEnd"/>
      <w:r>
        <w:rPr>
          <w:rFonts w:ascii="Arial" w:eastAsia="Times New Roman" w:hAnsi="Arial" w:cs="Arial"/>
          <w:color w:val="222222"/>
          <w:sz w:val="23"/>
          <w:szCs w:val="23"/>
        </w:rPr>
        <w:t xml:space="preserve"> </w:t>
      </w:r>
      <w:proofErr w:type="spellStart"/>
      <w:r>
        <w:rPr>
          <w:rFonts w:ascii="Arial" w:eastAsia="Times New Roman" w:hAnsi="Arial" w:cs="Arial"/>
          <w:color w:val="222222"/>
          <w:sz w:val="23"/>
          <w:szCs w:val="23"/>
        </w:rPr>
        <w:t>thục</w:t>
      </w:r>
      <w:proofErr w:type="spellEnd"/>
    </w:p>
    <w:p w:rsidR="00BD646E" w:rsidRPr="00BD646E" w:rsidRDefault="00BD646E" w:rsidP="00BD646E">
      <w:pPr>
        <w:shd w:val="clear" w:color="auto" w:fill="FFFFFF"/>
        <w:spacing w:after="0" w:line="342" w:lineRule="atLeast"/>
        <w:textAlignment w:val="baseline"/>
        <w:outlineLvl w:val="3"/>
        <w:rPr>
          <w:ins w:id="22" w:author="Unknown"/>
          <w:rFonts w:ascii="Arial" w:eastAsia="Times New Roman" w:hAnsi="Arial" w:cs="Arial"/>
          <w:color w:val="222222"/>
          <w:sz w:val="29"/>
          <w:szCs w:val="29"/>
        </w:rPr>
      </w:pPr>
      <w:ins w:id="23" w:author="Unknown">
        <w:r w:rsidRPr="00BD646E">
          <w:rPr>
            <w:rFonts w:ascii="Arial" w:eastAsia="Times New Roman" w:hAnsi="Arial" w:cs="Arial"/>
            <w:b/>
            <w:bCs/>
            <w:i/>
            <w:iCs/>
            <w:color w:val="222222"/>
            <w:sz w:val="29"/>
            <w:szCs w:val="29"/>
            <w:bdr w:val="none" w:sz="0" w:space="0" w:color="auto" w:frame="1"/>
          </w:rPr>
          <w:t>6. You need to slow down sometimes</w:t>
        </w:r>
      </w:ins>
    </w:p>
    <w:p w:rsidR="00BD646E" w:rsidRDefault="00BD646E" w:rsidP="00BD646E">
      <w:pPr>
        <w:shd w:val="clear" w:color="auto" w:fill="FFFFFF"/>
        <w:spacing w:after="360" w:line="330" w:lineRule="atLeast"/>
        <w:textAlignment w:val="baseline"/>
        <w:rPr>
          <w:rFonts w:ascii="Arial" w:eastAsia="Times New Roman" w:hAnsi="Arial" w:cs="Arial"/>
          <w:color w:val="222222"/>
          <w:sz w:val="23"/>
          <w:szCs w:val="23"/>
        </w:rPr>
      </w:pPr>
      <w:ins w:id="24" w:author="Unknown">
        <w:r w:rsidRPr="00BD646E">
          <w:rPr>
            <w:rFonts w:ascii="Arial" w:eastAsia="Times New Roman" w:hAnsi="Arial" w:cs="Arial"/>
            <w:color w:val="222222"/>
            <w:sz w:val="23"/>
            <w:szCs w:val="23"/>
          </w:rPr>
          <w:t>Sometimes you just need to slow down and go with the things slowly. It’s far better to sing and play correctly, albeit slowly, than to be fudging rhythms at full speed. Go through the song measure by measure, line by line, until you can play and sing it all the way through without errors. Speed will come once you iron out all the kinks.</w:t>
        </w:r>
      </w:ins>
    </w:p>
    <w:p w:rsidR="001422A6" w:rsidRDefault="001422A6" w:rsidP="00BD646E">
      <w:pPr>
        <w:shd w:val="clear" w:color="auto" w:fill="FFFFFF"/>
        <w:spacing w:after="360" w:line="330" w:lineRule="atLeast"/>
        <w:textAlignment w:val="baseline"/>
        <w:rPr>
          <w:rFonts w:ascii="Arial" w:eastAsia="Times New Roman" w:hAnsi="Arial" w:cs="Arial"/>
          <w:color w:val="222222"/>
          <w:sz w:val="23"/>
          <w:szCs w:val="23"/>
        </w:rPr>
      </w:pPr>
      <w:r>
        <w:rPr>
          <w:rFonts w:ascii="Arial" w:eastAsia="Times New Roman" w:hAnsi="Arial" w:cs="Arial"/>
          <w:color w:val="222222"/>
          <w:sz w:val="23"/>
          <w:szCs w:val="23"/>
        </w:rPr>
        <w:t xml:space="preserve">6. </w:t>
      </w:r>
      <w:proofErr w:type="spellStart"/>
      <w:r>
        <w:rPr>
          <w:rFonts w:ascii="Arial" w:eastAsia="Times New Roman" w:hAnsi="Arial" w:cs="Arial"/>
          <w:color w:val="222222"/>
          <w:sz w:val="23"/>
          <w:szCs w:val="23"/>
        </w:rPr>
        <w:t>Đôi</w:t>
      </w:r>
      <w:proofErr w:type="spellEnd"/>
      <w:r>
        <w:rPr>
          <w:rFonts w:ascii="Arial" w:eastAsia="Times New Roman" w:hAnsi="Arial" w:cs="Arial"/>
          <w:color w:val="222222"/>
          <w:sz w:val="23"/>
          <w:szCs w:val="23"/>
        </w:rPr>
        <w:t xml:space="preserve"> </w:t>
      </w:r>
      <w:proofErr w:type="spellStart"/>
      <w:r>
        <w:rPr>
          <w:rFonts w:ascii="Arial" w:eastAsia="Times New Roman" w:hAnsi="Arial" w:cs="Arial"/>
          <w:color w:val="222222"/>
          <w:sz w:val="23"/>
          <w:szCs w:val="23"/>
        </w:rPr>
        <w:t>lúc</w:t>
      </w:r>
      <w:proofErr w:type="spellEnd"/>
      <w:r>
        <w:rPr>
          <w:rFonts w:ascii="Arial" w:eastAsia="Times New Roman" w:hAnsi="Arial" w:cs="Arial"/>
          <w:color w:val="222222"/>
          <w:sz w:val="23"/>
          <w:szCs w:val="23"/>
        </w:rPr>
        <w:t xml:space="preserve"> </w:t>
      </w:r>
      <w:proofErr w:type="spellStart"/>
      <w:r>
        <w:rPr>
          <w:rFonts w:ascii="Arial" w:eastAsia="Times New Roman" w:hAnsi="Arial" w:cs="Arial"/>
          <w:color w:val="222222"/>
          <w:sz w:val="23"/>
          <w:szCs w:val="23"/>
        </w:rPr>
        <w:t>bạn</w:t>
      </w:r>
      <w:proofErr w:type="spellEnd"/>
      <w:r>
        <w:rPr>
          <w:rFonts w:ascii="Arial" w:eastAsia="Times New Roman" w:hAnsi="Arial" w:cs="Arial"/>
          <w:color w:val="222222"/>
          <w:sz w:val="23"/>
          <w:szCs w:val="23"/>
        </w:rPr>
        <w:t xml:space="preserve"> </w:t>
      </w:r>
      <w:proofErr w:type="spellStart"/>
      <w:r>
        <w:rPr>
          <w:rFonts w:ascii="Arial" w:eastAsia="Times New Roman" w:hAnsi="Arial" w:cs="Arial"/>
          <w:color w:val="222222"/>
          <w:sz w:val="23"/>
          <w:szCs w:val="23"/>
        </w:rPr>
        <w:t>cần</w:t>
      </w:r>
      <w:proofErr w:type="spellEnd"/>
      <w:r>
        <w:rPr>
          <w:rFonts w:ascii="Arial" w:eastAsia="Times New Roman" w:hAnsi="Arial" w:cs="Arial"/>
          <w:color w:val="222222"/>
          <w:sz w:val="23"/>
          <w:szCs w:val="23"/>
        </w:rPr>
        <w:t xml:space="preserve"> </w:t>
      </w:r>
      <w:proofErr w:type="spellStart"/>
      <w:r>
        <w:rPr>
          <w:rFonts w:ascii="Arial" w:eastAsia="Times New Roman" w:hAnsi="Arial" w:cs="Arial"/>
          <w:color w:val="222222"/>
          <w:sz w:val="23"/>
          <w:szCs w:val="23"/>
        </w:rPr>
        <w:t>phải</w:t>
      </w:r>
      <w:proofErr w:type="spellEnd"/>
      <w:r>
        <w:rPr>
          <w:rFonts w:ascii="Arial" w:eastAsia="Times New Roman" w:hAnsi="Arial" w:cs="Arial"/>
          <w:color w:val="222222"/>
          <w:sz w:val="23"/>
          <w:szCs w:val="23"/>
        </w:rPr>
        <w:t xml:space="preserve"> </w:t>
      </w:r>
      <w:proofErr w:type="spellStart"/>
      <w:r>
        <w:rPr>
          <w:rFonts w:ascii="Arial" w:eastAsia="Times New Roman" w:hAnsi="Arial" w:cs="Arial"/>
          <w:color w:val="222222"/>
          <w:sz w:val="23"/>
          <w:szCs w:val="23"/>
        </w:rPr>
        <w:t>chậm</w:t>
      </w:r>
      <w:proofErr w:type="spellEnd"/>
      <w:r>
        <w:rPr>
          <w:rFonts w:ascii="Arial" w:eastAsia="Times New Roman" w:hAnsi="Arial" w:cs="Arial"/>
          <w:color w:val="222222"/>
          <w:sz w:val="23"/>
          <w:szCs w:val="23"/>
        </w:rPr>
        <w:t xml:space="preserve"> </w:t>
      </w:r>
      <w:proofErr w:type="spellStart"/>
      <w:r>
        <w:rPr>
          <w:rFonts w:ascii="Arial" w:eastAsia="Times New Roman" w:hAnsi="Arial" w:cs="Arial"/>
          <w:color w:val="222222"/>
          <w:sz w:val="23"/>
          <w:szCs w:val="23"/>
        </w:rPr>
        <w:t>lại</w:t>
      </w:r>
      <w:proofErr w:type="spellEnd"/>
    </w:p>
    <w:p w:rsidR="001422A6" w:rsidRPr="00BD646E" w:rsidRDefault="001422A6" w:rsidP="00BD646E">
      <w:pPr>
        <w:shd w:val="clear" w:color="auto" w:fill="FFFFFF"/>
        <w:spacing w:after="360" w:line="330" w:lineRule="atLeast"/>
        <w:textAlignment w:val="baseline"/>
        <w:rPr>
          <w:ins w:id="25" w:author="Unknown"/>
          <w:rFonts w:ascii="Arial" w:eastAsia="Times New Roman" w:hAnsi="Arial" w:cs="Arial"/>
          <w:color w:val="222222"/>
          <w:sz w:val="23"/>
          <w:szCs w:val="23"/>
        </w:rPr>
      </w:pPr>
      <w:proofErr w:type="spellStart"/>
      <w:proofErr w:type="gramStart"/>
      <w:r>
        <w:rPr>
          <w:rFonts w:ascii="Arial" w:eastAsia="Times New Roman" w:hAnsi="Arial" w:cs="Arial"/>
          <w:color w:val="222222"/>
          <w:sz w:val="23"/>
          <w:szCs w:val="23"/>
        </w:rPr>
        <w:t>Đôi</w:t>
      </w:r>
      <w:proofErr w:type="spellEnd"/>
      <w:r>
        <w:rPr>
          <w:rFonts w:ascii="Arial" w:eastAsia="Times New Roman" w:hAnsi="Arial" w:cs="Arial"/>
          <w:color w:val="222222"/>
          <w:sz w:val="23"/>
          <w:szCs w:val="23"/>
        </w:rPr>
        <w:t xml:space="preserve"> </w:t>
      </w:r>
      <w:proofErr w:type="spellStart"/>
      <w:r>
        <w:rPr>
          <w:rFonts w:ascii="Arial" w:eastAsia="Times New Roman" w:hAnsi="Arial" w:cs="Arial"/>
          <w:color w:val="222222"/>
          <w:sz w:val="23"/>
          <w:szCs w:val="23"/>
        </w:rPr>
        <w:t>lúc</w:t>
      </w:r>
      <w:proofErr w:type="spellEnd"/>
      <w:r>
        <w:rPr>
          <w:rFonts w:ascii="Arial" w:eastAsia="Times New Roman" w:hAnsi="Arial" w:cs="Arial"/>
          <w:color w:val="222222"/>
          <w:sz w:val="23"/>
          <w:szCs w:val="23"/>
        </w:rPr>
        <w:t xml:space="preserve"> </w:t>
      </w:r>
      <w:proofErr w:type="spellStart"/>
      <w:r>
        <w:rPr>
          <w:rFonts w:ascii="Arial" w:eastAsia="Times New Roman" w:hAnsi="Arial" w:cs="Arial"/>
          <w:color w:val="222222"/>
          <w:sz w:val="23"/>
          <w:szCs w:val="23"/>
        </w:rPr>
        <w:t>bạn</w:t>
      </w:r>
      <w:proofErr w:type="spellEnd"/>
      <w:r>
        <w:rPr>
          <w:rFonts w:ascii="Arial" w:eastAsia="Times New Roman" w:hAnsi="Arial" w:cs="Arial"/>
          <w:color w:val="222222"/>
          <w:sz w:val="23"/>
          <w:szCs w:val="23"/>
        </w:rPr>
        <w:t xml:space="preserve"> </w:t>
      </w:r>
      <w:proofErr w:type="spellStart"/>
      <w:r>
        <w:rPr>
          <w:rFonts w:ascii="Arial" w:eastAsia="Times New Roman" w:hAnsi="Arial" w:cs="Arial"/>
          <w:color w:val="222222"/>
          <w:sz w:val="23"/>
          <w:szCs w:val="23"/>
        </w:rPr>
        <w:t>cần</w:t>
      </w:r>
      <w:proofErr w:type="spellEnd"/>
      <w:r>
        <w:rPr>
          <w:rFonts w:ascii="Arial" w:eastAsia="Times New Roman" w:hAnsi="Arial" w:cs="Arial"/>
          <w:color w:val="222222"/>
          <w:sz w:val="23"/>
          <w:szCs w:val="23"/>
        </w:rPr>
        <w:t xml:space="preserve"> </w:t>
      </w:r>
      <w:proofErr w:type="spellStart"/>
      <w:r>
        <w:rPr>
          <w:rFonts w:ascii="Arial" w:eastAsia="Times New Roman" w:hAnsi="Arial" w:cs="Arial"/>
          <w:color w:val="222222"/>
          <w:sz w:val="23"/>
          <w:szCs w:val="23"/>
        </w:rPr>
        <w:t>biết</w:t>
      </w:r>
      <w:proofErr w:type="spellEnd"/>
      <w:r>
        <w:rPr>
          <w:rFonts w:ascii="Arial" w:eastAsia="Times New Roman" w:hAnsi="Arial" w:cs="Arial"/>
          <w:color w:val="222222"/>
          <w:sz w:val="23"/>
          <w:szCs w:val="23"/>
        </w:rPr>
        <w:t xml:space="preserve"> </w:t>
      </w:r>
      <w:proofErr w:type="spellStart"/>
      <w:r>
        <w:rPr>
          <w:rFonts w:ascii="Arial" w:eastAsia="Times New Roman" w:hAnsi="Arial" w:cs="Arial"/>
          <w:color w:val="222222"/>
          <w:sz w:val="23"/>
          <w:szCs w:val="23"/>
        </w:rPr>
        <w:t>giảm</w:t>
      </w:r>
      <w:proofErr w:type="spellEnd"/>
      <w:r>
        <w:rPr>
          <w:rFonts w:ascii="Arial" w:eastAsia="Times New Roman" w:hAnsi="Arial" w:cs="Arial"/>
          <w:color w:val="222222"/>
          <w:sz w:val="23"/>
          <w:szCs w:val="23"/>
        </w:rPr>
        <w:t xml:space="preserve"> </w:t>
      </w:r>
      <w:proofErr w:type="spellStart"/>
      <w:r>
        <w:rPr>
          <w:rFonts w:ascii="Arial" w:eastAsia="Times New Roman" w:hAnsi="Arial" w:cs="Arial"/>
          <w:color w:val="222222"/>
          <w:sz w:val="23"/>
          <w:szCs w:val="23"/>
        </w:rPr>
        <w:t>tốc</w:t>
      </w:r>
      <w:proofErr w:type="spellEnd"/>
      <w:r>
        <w:rPr>
          <w:rFonts w:ascii="Arial" w:eastAsia="Times New Roman" w:hAnsi="Arial" w:cs="Arial"/>
          <w:color w:val="222222"/>
          <w:sz w:val="23"/>
          <w:szCs w:val="23"/>
        </w:rPr>
        <w:t xml:space="preserve"> </w:t>
      </w:r>
      <w:proofErr w:type="spellStart"/>
      <w:r>
        <w:rPr>
          <w:rFonts w:ascii="Arial" w:eastAsia="Times New Roman" w:hAnsi="Arial" w:cs="Arial"/>
          <w:color w:val="222222"/>
          <w:sz w:val="23"/>
          <w:szCs w:val="23"/>
        </w:rPr>
        <w:t>độ</w:t>
      </w:r>
      <w:proofErr w:type="spellEnd"/>
      <w:r>
        <w:rPr>
          <w:rFonts w:ascii="Arial" w:eastAsia="Times New Roman" w:hAnsi="Arial" w:cs="Arial"/>
          <w:color w:val="222222"/>
          <w:sz w:val="23"/>
          <w:szCs w:val="23"/>
        </w:rPr>
        <w:t xml:space="preserve"> </w:t>
      </w:r>
      <w:proofErr w:type="spellStart"/>
      <w:r>
        <w:rPr>
          <w:rFonts w:ascii="Arial" w:eastAsia="Times New Roman" w:hAnsi="Arial" w:cs="Arial"/>
          <w:color w:val="222222"/>
          <w:sz w:val="23"/>
          <w:szCs w:val="23"/>
        </w:rPr>
        <w:t>và</w:t>
      </w:r>
      <w:proofErr w:type="spellEnd"/>
      <w:r>
        <w:rPr>
          <w:rFonts w:ascii="Arial" w:eastAsia="Times New Roman" w:hAnsi="Arial" w:cs="Arial"/>
          <w:color w:val="222222"/>
          <w:sz w:val="23"/>
          <w:szCs w:val="23"/>
        </w:rPr>
        <w:t xml:space="preserve"> </w:t>
      </w:r>
      <w:proofErr w:type="spellStart"/>
      <w:r>
        <w:rPr>
          <w:rFonts w:ascii="Arial" w:eastAsia="Times New Roman" w:hAnsi="Arial" w:cs="Arial"/>
          <w:color w:val="222222"/>
          <w:sz w:val="23"/>
          <w:szCs w:val="23"/>
        </w:rPr>
        <w:t>làm</w:t>
      </w:r>
      <w:proofErr w:type="spellEnd"/>
      <w:r>
        <w:rPr>
          <w:rFonts w:ascii="Arial" w:eastAsia="Times New Roman" w:hAnsi="Arial" w:cs="Arial"/>
          <w:color w:val="222222"/>
          <w:sz w:val="23"/>
          <w:szCs w:val="23"/>
        </w:rPr>
        <w:t xml:space="preserve"> </w:t>
      </w:r>
      <w:proofErr w:type="spellStart"/>
      <w:r>
        <w:rPr>
          <w:rFonts w:ascii="Arial" w:eastAsia="Times New Roman" w:hAnsi="Arial" w:cs="Arial"/>
          <w:color w:val="222222"/>
          <w:sz w:val="23"/>
          <w:szCs w:val="23"/>
        </w:rPr>
        <w:t>cho</w:t>
      </w:r>
      <w:proofErr w:type="spellEnd"/>
      <w:r>
        <w:rPr>
          <w:rFonts w:ascii="Arial" w:eastAsia="Times New Roman" w:hAnsi="Arial" w:cs="Arial"/>
          <w:color w:val="222222"/>
          <w:sz w:val="23"/>
          <w:szCs w:val="23"/>
        </w:rPr>
        <w:t xml:space="preserve"> </w:t>
      </w:r>
      <w:proofErr w:type="spellStart"/>
      <w:r>
        <w:rPr>
          <w:rFonts w:ascii="Arial" w:eastAsia="Times New Roman" w:hAnsi="Arial" w:cs="Arial"/>
          <w:color w:val="222222"/>
          <w:sz w:val="23"/>
          <w:szCs w:val="23"/>
        </w:rPr>
        <w:t>mọi</w:t>
      </w:r>
      <w:proofErr w:type="spellEnd"/>
      <w:r>
        <w:rPr>
          <w:rFonts w:ascii="Arial" w:eastAsia="Times New Roman" w:hAnsi="Arial" w:cs="Arial"/>
          <w:color w:val="222222"/>
          <w:sz w:val="23"/>
          <w:szCs w:val="23"/>
        </w:rPr>
        <w:t xml:space="preserve"> </w:t>
      </w:r>
      <w:proofErr w:type="spellStart"/>
      <w:r>
        <w:rPr>
          <w:rFonts w:ascii="Arial" w:eastAsia="Times New Roman" w:hAnsi="Arial" w:cs="Arial"/>
          <w:color w:val="222222"/>
          <w:sz w:val="23"/>
          <w:szCs w:val="23"/>
        </w:rPr>
        <w:t>thứ</w:t>
      </w:r>
      <w:proofErr w:type="spellEnd"/>
      <w:r>
        <w:rPr>
          <w:rFonts w:ascii="Arial" w:eastAsia="Times New Roman" w:hAnsi="Arial" w:cs="Arial"/>
          <w:color w:val="222222"/>
          <w:sz w:val="23"/>
          <w:szCs w:val="23"/>
        </w:rPr>
        <w:t xml:space="preserve"> </w:t>
      </w:r>
      <w:proofErr w:type="spellStart"/>
      <w:r>
        <w:rPr>
          <w:rFonts w:ascii="Arial" w:eastAsia="Times New Roman" w:hAnsi="Arial" w:cs="Arial"/>
          <w:color w:val="222222"/>
          <w:sz w:val="23"/>
          <w:szCs w:val="23"/>
        </w:rPr>
        <w:t>chậm</w:t>
      </w:r>
      <w:proofErr w:type="spellEnd"/>
      <w:r>
        <w:rPr>
          <w:rFonts w:ascii="Arial" w:eastAsia="Times New Roman" w:hAnsi="Arial" w:cs="Arial"/>
          <w:color w:val="222222"/>
          <w:sz w:val="23"/>
          <w:szCs w:val="23"/>
        </w:rPr>
        <w:t xml:space="preserve"> </w:t>
      </w:r>
      <w:proofErr w:type="spellStart"/>
      <w:r>
        <w:rPr>
          <w:rFonts w:ascii="Arial" w:eastAsia="Times New Roman" w:hAnsi="Arial" w:cs="Arial"/>
          <w:color w:val="222222"/>
          <w:sz w:val="23"/>
          <w:szCs w:val="23"/>
        </w:rPr>
        <w:t>lại</w:t>
      </w:r>
      <w:proofErr w:type="spellEnd"/>
      <w:r>
        <w:rPr>
          <w:rFonts w:ascii="Arial" w:eastAsia="Times New Roman" w:hAnsi="Arial" w:cs="Arial"/>
          <w:color w:val="222222"/>
          <w:sz w:val="23"/>
          <w:szCs w:val="23"/>
        </w:rPr>
        <w:t>.</w:t>
      </w:r>
      <w:proofErr w:type="gramEnd"/>
      <w:r>
        <w:rPr>
          <w:rFonts w:ascii="Arial" w:eastAsia="Times New Roman" w:hAnsi="Arial" w:cs="Arial"/>
          <w:color w:val="222222"/>
          <w:sz w:val="23"/>
          <w:szCs w:val="23"/>
        </w:rPr>
        <w:t xml:space="preserve"> </w:t>
      </w:r>
      <w:proofErr w:type="spellStart"/>
      <w:r>
        <w:rPr>
          <w:rFonts w:ascii="Arial" w:eastAsia="Times New Roman" w:hAnsi="Arial" w:cs="Arial"/>
          <w:color w:val="222222"/>
          <w:sz w:val="23"/>
          <w:szCs w:val="23"/>
        </w:rPr>
        <w:t>Đó</w:t>
      </w:r>
      <w:proofErr w:type="spellEnd"/>
      <w:r>
        <w:rPr>
          <w:rFonts w:ascii="Arial" w:eastAsia="Times New Roman" w:hAnsi="Arial" w:cs="Arial"/>
          <w:color w:val="222222"/>
          <w:sz w:val="23"/>
          <w:szCs w:val="23"/>
        </w:rPr>
        <w:t xml:space="preserve"> </w:t>
      </w:r>
      <w:proofErr w:type="spellStart"/>
      <w:r>
        <w:rPr>
          <w:rFonts w:ascii="Arial" w:eastAsia="Times New Roman" w:hAnsi="Arial" w:cs="Arial"/>
          <w:color w:val="222222"/>
          <w:sz w:val="23"/>
          <w:szCs w:val="23"/>
        </w:rPr>
        <w:t>là</w:t>
      </w:r>
      <w:proofErr w:type="spellEnd"/>
      <w:r>
        <w:rPr>
          <w:rFonts w:ascii="Arial" w:eastAsia="Times New Roman" w:hAnsi="Arial" w:cs="Arial"/>
          <w:color w:val="222222"/>
          <w:sz w:val="23"/>
          <w:szCs w:val="23"/>
        </w:rPr>
        <w:t xml:space="preserve"> </w:t>
      </w:r>
      <w:proofErr w:type="spellStart"/>
      <w:r>
        <w:rPr>
          <w:rFonts w:ascii="Arial" w:eastAsia="Times New Roman" w:hAnsi="Arial" w:cs="Arial"/>
          <w:color w:val="222222"/>
          <w:sz w:val="23"/>
          <w:szCs w:val="23"/>
        </w:rPr>
        <w:t>cách</w:t>
      </w:r>
      <w:proofErr w:type="spellEnd"/>
      <w:r>
        <w:rPr>
          <w:rFonts w:ascii="Arial" w:eastAsia="Times New Roman" w:hAnsi="Arial" w:cs="Arial"/>
          <w:color w:val="222222"/>
          <w:sz w:val="23"/>
          <w:szCs w:val="23"/>
        </w:rPr>
        <w:t xml:space="preserve"> </w:t>
      </w:r>
      <w:proofErr w:type="spellStart"/>
      <w:r>
        <w:rPr>
          <w:rFonts w:ascii="Arial" w:eastAsia="Times New Roman" w:hAnsi="Arial" w:cs="Arial"/>
          <w:color w:val="222222"/>
          <w:sz w:val="23"/>
          <w:szCs w:val="23"/>
        </w:rPr>
        <w:t>t</w:t>
      </w:r>
      <w:r w:rsidR="00437F6F">
        <w:rPr>
          <w:rFonts w:ascii="Arial" w:eastAsia="Times New Roman" w:hAnsi="Arial" w:cs="Arial"/>
          <w:color w:val="222222"/>
          <w:sz w:val="23"/>
          <w:szCs w:val="23"/>
        </w:rPr>
        <w:t>ốt</w:t>
      </w:r>
      <w:proofErr w:type="spellEnd"/>
      <w:r w:rsidR="00437F6F">
        <w:rPr>
          <w:rFonts w:ascii="Arial" w:eastAsia="Times New Roman" w:hAnsi="Arial" w:cs="Arial"/>
          <w:color w:val="222222"/>
          <w:sz w:val="23"/>
          <w:szCs w:val="23"/>
        </w:rPr>
        <w:t xml:space="preserve"> </w:t>
      </w:r>
      <w:proofErr w:type="spellStart"/>
      <w:r w:rsidR="00437F6F">
        <w:rPr>
          <w:rFonts w:ascii="Arial" w:eastAsia="Times New Roman" w:hAnsi="Arial" w:cs="Arial"/>
          <w:color w:val="222222"/>
          <w:sz w:val="23"/>
          <w:szCs w:val="23"/>
        </w:rPr>
        <w:t>hơn</w:t>
      </w:r>
      <w:proofErr w:type="spellEnd"/>
      <w:r w:rsidR="00437F6F">
        <w:rPr>
          <w:rFonts w:ascii="Arial" w:eastAsia="Times New Roman" w:hAnsi="Arial" w:cs="Arial"/>
          <w:color w:val="222222"/>
          <w:sz w:val="23"/>
          <w:szCs w:val="23"/>
        </w:rPr>
        <w:t xml:space="preserve"> </w:t>
      </w:r>
      <w:proofErr w:type="spellStart"/>
      <w:r w:rsidR="00437F6F">
        <w:rPr>
          <w:rFonts w:ascii="Arial" w:eastAsia="Times New Roman" w:hAnsi="Arial" w:cs="Arial"/>
          <w:color w:val="222222"/>
          <w:sz w:val="23"/>
          <w:szCs w:val="23"/>
        </w:rPr>
        <w:t>để</w:t>
      </w:r>
      <w:proofErr w:type="spellEnd"/>
      <w:r w:rsidR="00437F6F">
        <w:rPr>
          <w:rFonts w:ascii="Arial" w:eastAsia="Times New Roman" w:hAnsi="Arial" w:cs="Arial"/>
          <w:color w:val="222222"/>
          <w:sz w:val="23"/>
          <w:szCs w:val="23"/>
        </w:rPr>
        <w:t xml:space="preserve"> </w:t>
      </w:r>
      <w:proofErr w:type="spellStart"/>
      <w:r w:rsidR="00437F6F">
        <w:rPr>
          <w:rFonts w:ascii="Arial" w:eastAsia="Times New Roman" w:hAnsi="Arial" w:cs="Arial"/>
          <w:color w:val="222222"/>
          <w:sz w:val="23"/>
          <w:szCs w:val="23"/>
        </w:rPr>
        <w:t>chơi</w:t>
      </w:r>
      <w:proofErr w:type="spellEnd"/>
      <w:r w:rsidR="00437F6F">
        <w:rPr>
          <w:rFonts w:ascii="Arial" w:eastAsia="Times New Roman" w:hAnsi="Arial" w:cs="Arial"/>
          <w:color w:val="222222"/>
          <w:sz w:val="23"/>
          <w:szCs w:val="23"/>
        </w:rPr>
        <w:t xml:space="preserve"> </w:t>
      </w:r>
      <w:proofErr w:type="spellStart"/>
      <w:r w:rsidR="00437F6F">
        <w:rPr>
          <w:rFonts w:ascii="Arial" w:eastAsia="Times New Roman" w:hAnsi="Arial" w:cs="Arial"/>
          <w:color w:val="222222"/>
          <w:sz w:val="23"/>
          <w:szCs w:val="23"/>
        </w:rPr>
        <w:t>và</w:t>
      </w:r>
      <w:proofErr w:type="spellEnd"/>
      <w:r w:rsidR="00437F6F">
        <w:rPr>
          <w:rFonts w:ascii="Arial" w:eastAsia="Times New Roman" w:hAnsi="Arial" w:cs="Arial"/>
          <w:color w:val="222222"/>
          <w:sz w:val="23"/>
          <w:szCs w:val="23"/>
        </w:rPr>
        <w:t xml:space="preserve"> </w:t>
      </w:r>
      <w:proofErr w:type="spellStart"/>
      <w:r w:rsidR="00437F6F">
        <w:rPr>
          <w:rFonts w:ascii="Arial" w:eastAsia="Times New Roman" w:hAnsi="Arial" w:cs="Arial"/>
          <w:color w:val="222222"/>
          <w:sz w:val="23"/>
          <w:szCs w:val="23"/>
        </w:rPr>
        <w:t>hát</w:t>
      </w:r>
      <w:proofErr w:type="spellEnd"/>
      <w:r w:rsidR="00437F6F">
        <w:rPr>
          <w:rFonts w:ascii="Arial" w:eastAsia="Times New Roman" w:hAnsi="Arial" w:cs="Arial"/>
          <w:color w:val="222222"/>
          <w:sz w:val="23"/>
          <w:szCs w:val="23"/>
        </w:rPr>
        <w:t xml:space="preserve"> </w:t>
      </w:r>
      <w:proofErr w:type="spellStart"/>
      <w:r w:rsidR="00437F6F">
        <w:rPr>
          <w:rFonts w:ascii="Arial" w:eastAsia="Times New Roman" w:hAnsi="Arial" w:cs="Arial"/>
          <w:color w:val="222222"/>
          <w:sz w:val="23"/>
          <w:szCs w:val="23"/>
        </w:rPr>
        <w:t>chính</w:t>
      </w:r>
      <w:proofErr w:type="spellEnd"/>
      <w:r w:rsidR="00437F6F">
        <w:rPr>
          <w:rFonts w:ascii="Arial" w:eastAsia="Times New Roman" w:hAnsi="Arial" w:cs="Arial"/>
          <w:color w:val="222222"/>
          <w:sz w:val="23"/>
          <w:szCs w:val="23"/>
        </w:rPr>
        <w:t xml:space="preserve"> </w:t>
      </w:r>
      <w:proofErr w:type="spellStart"/>
      <w:r w:rsidR="00437F6F">
        <w:rPr>
          <w:rFonts w:ascii="Arial" w:eastAsia="Times New Roman" w:hAnsi="Arial" w:cs="Arial"/>
          <w:color w:val="222222"/>
          <w:sz w:val="23"/>
          <w:szCs w:val="23"/>
        </w:rPr>
        <w:t>xác</w:t>
      </w:r>
      <w:proofErr w:type="spellEnd"/>
      <w:r w:rsidR="00437F6F">
        <w:rPr>
          <w:rFonts w:ascii="Arial" w:eastAsia="Times New Roman" w:hAnsi="Arial" w:cs="Arial"/>
          <w:color w:val="222222"/>
          <w:sz w:val="23"/>
          <w:szCs w:val="23"/>
        </w:rPr>
        <w:t xml:space="preserve">, </w:t>
      </w:r>
      <w:proofErr w:type="spellStart"/>
      <w:r w:rsidR="00437F6F">
        <w:rPr>
          <w:rFonts w:ascii="Arial" w:eastAsia="Times New Roman" w:hAnsi="Arial" w:cs="Arial"/>
          <w:color w:val="222222"/>
          <w:sz w:val="23"/>
          <w:szCs w:val="23"/>
        </w:rPr>
        <w:t>mặc</w:t>
      </w:r>
      <w:proofErr w:type="spellEnd"/>
      <w:r w:rsidR="00437F6F">
        <w:rPr>
          <w:rFonts w:ascii="Arial" w:eastAsia="Times New Roman" w:hAnsi="Arial" w:cs="Arial"/>
          <w:color w:val="222222"/>
          <w:sz w:val="23"/>
          <w:szCs w:val="23"/>
        </w:rPr>
        <w:t xml:space="preserve"> </w:t>
      </w:r>
      <w:proofErr w:type="spellStart"/>
      <w:r w:rsidR="00437F6F">
        <w:rPr>
          <w:rFonts w:ascii="Arial" w:eastAsia="Times New Roman" w:hAnsi="Arial" w:cs="Arial"/>
          <w:color w:val="222222"/>
          <w:sz w:val="23"/>
          <w:szCs w:val="23"/>
        </w:rPr>
        <w:t>dù</w:t>
      </w:r>
      <w:proofErr w:type="spellEnd"/>
      <w:r w:rsidR="00437F6F">
        <w:rPr>
          <w:rFonts w:ascii="Arial" w:eastAsia="Times New Roman" w:hAnsi="Arial" w:cs="Arial"/>
          <w:color w:val="222222"/>
          <w:sz w:val="23"/>
          <w:szCs w:val="23"/>
        </w:rPr>
        <w:t xml:space="preserve"> </w:t>
      </w:r>
      <w:proofErr w:type="spellStart"/>
      <w:r w:rsidR="00437F6F">
        <w:rPr>
          <w:rFonts w:ascii="Arial" w:eastAsia="Times New Roman" w:hAnsi="Arial" w:cs="Arial"/>
          <w:color w:val="222222"/>
          <w:sz w:val="23"/>
          <w:szCs w:val="23"/>
        </w:rPr>
        <w:t>chậm</w:t>
      </w:r>
      <w:proofErr w:type="spellEnd"/>
      <w:r w:rsidR="00437F6F">
        <w:rPr>
          <w:rFonts w:ascii="Arial" w:eastAsia="Times New Roman" w:hAnsi="Arial" w:cs="Arial"/>
          <w:color w:val="222222"/>
          <w:sz w:val="23"/>
          <w:szCs w:val="23"/>
        </w:rPr>
        <w:t xml:space="preserve"> </w:t>
      </w:r>
      <w:proofErr w:type="spellStart"/>
      <w:r w:rsidR="00437F6F">
        <w:rPr>
          <w:rFonts w:ascii="Arial" w:eastAsia="Times New Roman" w:hAnsi="Arial" w:cs="Arial"/>
          <w:color w:val="222222"/>
          <w:sz w:val="23"/>
          <w:szCs w:val="23"/>
        </w:rPr>
        <w:t>lại</w:t>
      </w:r>
      <w:proofErr w:type="spellEnd"/>
      <w:r w:rsidR="00437F6F">
        <w:rPr>
          <w:rFonts w:ascii="Arial" w:eastAsia="Times New Roman" w:hAnsi="Arial" w:cs="Arial"/>
          <w:color w:val="222222"/>
          <w:sz w:val="23"/>
          <w:szCs w:val="23"/>
        </w:rPr>
        <w:t xml:space="preserve"> </w:t>
      </w:r>
      <w:proofErr w:type="spellStart"/>
      <w:r w:rsidR="00437F6F">
        <w:rPr>
          <w:rFonts w:ascii="Arial" w:eastAsia="Times New Roman" w:hAnsi="Arial" w:cs="Arial"/>
          <w:color w:val="222222"/>
          <w:sz w:val="23"/>
          <w:szCs w:val="23"/>
        </w:rPr>
        <w:t>tốt</w:t>
      </w:r>
      <w:proofErr w:type="spellEnd"/>
      <w:r w:rsidR="00437F6F">
        <w:rPr>
          <w:rFonts w:ascii="Arial" w:eastAsia="Times New Roman" w:hAnsi="Arial" w:cs="Arial"/>
          <w:color w:val="222222"/>
          <w:sz w:val="23"/>
          <w:szCs w:val="23"/>
        </w:rPr>
        <w:t xml:space="preserve"> </w:t>
      </w:r>
      <w:proofErr w:type="spellStart"/>
      <w:r w:rsidR="00437F6F">
        <w:rPr>
          <w:rFonts w:ascii="Arial" w:eastAsia="Times New Roman" w:hAnsi="Arial" w:cs="Arial"/>
          <w:color w:val="222222"/>
          <w:sz w:val="23"/>
          <w:szCs w:val="23"/>
        </w:rPr>
        <w:t>hơn</w:t>
      </w:r>
      <w:proofErr w:type="spellEnd"/>
      <w:r w:rsidR="00437F6F">
        <w:rPr>
          <w:rFonts w:ascii="Arial" w:eastAsia="Times New Roman" w:hAnsi="Arial" w:cs="Arial"/>
          <w:color w:val="222222"/>
          <w:sz w:val="23"/>
          <w:szCs w:val="23"/>
        </w:rPr>
        <w:t xml:space="preserve"> </w:t>
      </w:r>
    </w:p>
    <w:p w:rsidR="00BD646E" w:rsidRPr="00BD646E" w:rsidRDefault="00BD646E" w:rsidP="00BD646E">
      <w:pPr>
        <w:shd w:val="clear" w:color="auto" w:fill="FFFFFF"/>
        <w:spacing w:after="0" w:line="342" w:lineRule="atLeast"/>
        <w:textAlignment w:val="baseline"/>
        <w:outlineLvl w:val="3"/>
        <w:rPr>
          <w:ins w:id="26" w:author="Unknown"/>
          <w:rFonts w:ascii="Arial" w:eastAsia="Times New Roman" w:hAnsi="Arial" w:cs="Arial"/>
          <w:color w:val="222222"/>
          <w:sz w:val="29"/>
          <w:szCs w:val="29"/>
        </w:rPr>
      </w:pPr>
      <w:ins w:id="27" w:author="Unknown">
        <w:r w:rsidRPr="00BD646E">
          <w:rPr>
            <w:rFonts w:ascii="Arial" w:eastAsia="Times New Roman" w:hAnsi="Arial" w:cs="Arial"/>
            <w:b/>
            <w:bCs/>
            <w:i/>
            <w:iCs/>
            <w:color w:val="222222"/>
            <w:sz w:val="29"/>
            <w:szCs w:val="29"/>
            <w:bdr w:val="none" w:sz="0" w:space="0" w:color="auto" w:frame="1"/>
          </w:rPr>
          <w:t>7. A note on fingerpicking</w:t>
        </w:r>
      </w:ins>
    </w:p>
    <w:p w:rsidR="00BD646E" w:rsidRPr="00BD646E" w:rsidRDefault="00BD646E" w:rsidP="00BD646E">
      <w:pPr>
        <w:shd w:val="clear" w:color="auto" w:fill="FFFFFF"/>
        <w:spacing w:after="360" w:line="330" w:lineRule="atLeast"/>
        <w:textAlignment w:val="baseline"/>
        <w:rPr>
          <w:ins w:id="28" w:author="Unknown"/>
          <w:rFonts w:ascii="Arial" w:eastAsia="Times New Roman" w:hAnsi="Arial" w:cs="Arial"/>
          <w:color w:val="222222"/>
          <w:sz w:val="23"/>
          <w:szCs w:val="23"/>
        </w:rPr>
      </w:pPr>
      <w:ins w:id="29" w:author="Unknown">
        <w:r w:rsidRPr="00BD646E">
          <w:rPr>
            <w:rFonts w:ascii="Arial" w:eastAsia="Times New Roman" w:hAnsi="Arial" w:cs="Arial"/>
            <w:color w:val="222222"/>
            <w:sz w:val="23"/>
            <w:szCs w:val="23"/>
          </w:rPr>
          <w:t>If you’re playing a song that uses fingerpicking, you might find it helpful to take a few steps back to start. First, sing using a simple strum pattern to play the chords. Once you got the song down perfectly this way, move on to a more complex strum pattern, and then ultimately to the original picking pattern.</w:t>
        </w:r>
      </w:ins>
    </w:p>
    <w:p w:rsidR="00BD646E" w:rsidRPr="00BD646E" w:rsidRDefault="00BD646E" w:rsidP="00BD646E">
      <w:pPr>
        <w:shd w:val="clear" w:color="auto" w:fill="FFFFFF"/>
        <w:spacing w:after="0" w:line="342" w:lineRule="atLeast"/>
        <w:textAlignment w:val="baseline"/>
        <w:outlineLvl w:val="3"/>
        <w:rPr>
          <w:ins w:id="30" w:author="Unknown"/>
          <w:rFonts w:ascii="Arial" w:eastAsia="Times New Roman" w:hAnsi="Arial" w:cs="Arial"/>
          <w:color w:val="222222"/>
          <w:sz w:val="29"/>
          <w:szCs w:val="29"/>
        </w:rPr>
      </w:pPr>
      <w:ins w:id="31" w:author="Unknown">
        <w:r w:rsidRPr="00BD646E">
          <w:rPr>
            <w:rFonts w:ascii="Arial" w:eastAsia="Times New Roman" w:hAnsi="Arial" w:cs="Arial"/>
            <w:b/>
            <w:bCs/>
            <w:i/>
            <w:iCs/>
            <w:color w:val="222222"/>
            <w:sz w:val="29"/>
            <w:szCs w:val="29"/>
            <w:bdr w:val="none" w:sz="0" w:space="0" w:color="auto" w:frame="1"/>
          </w:rPr>
          <w:t>8. Changing key</w:t>
        </w:r>
      </w:ins>
    </w:p>
    <w:p w:rsidR="00BD646E" w:rsidRPr="00BD646E" w:rsidRDefault="00BD646E" w:rsidP="00BD646E">
      <w:pPr>
        <w:shd w:val="clear" w:color="auto" w:fill="FFFFFF"/>
        <w:spacing w:after="360" w:line="330" w:lineRule="atLeast"/>
        <w:textAlignment w:val="baseline"/>
        <w:rPr>
          <w:ins w:id="32" w:author="Unknown"/>
          <w:rFonts w:ascii="Arial" w:eastAsia="Times New Roman" w:hAnsi="Arial" w:cs="Arial"/>
          <w:color w:val="222222"/>
          <w:sz w:val="23"/>
          <w:szCs w:val="23"/>
        </w:rPr>
      </w:pPr>
      <w:ins w:id="33" w:author="Unknown">
        <w:r w:rsidRPr="00BD646E">
          <w:rPr>
            <w:rFonts w:ascii="Arial" w:eastAsia="Times New Roman" w:hAnsi="Arial" w:cs="Arial"/>
            <w:color w:val="222222"/>
            <w:sz w:val="23"/>
            <w:szCs w:val="23"/>
          </w:rPr>
          <w:t xml:space="preserve">If you find yourself straining to hit a song’s notes, try changing the key so that the guitar’s tones adapt to your voice. Move the chords up a fret or </w:t>
        </w:r>
        <w:proofErr w:type="gramStart"/>
        <w:r w:rsidRPr="00BD646E">
          <w:rPr>
            <w:rFonts w:ascii="Arial" w:eastAsia="Times New Roman" w:hAnsi="Arial" w:cs="Arial"/>
            <w:color w:val="222222"/>
            <w:sz w:val="23"/>
            <w:szCs w:val="23"/>
          </w:rPr>
          <w:t>two,</w:t>
        </w:r>
        <w:proofErr w:type="gramEnd"/>
        <w:r w:rsidRPr="00BD646E">
          <w:rPr>
            <w:rFonts w:ascii="Arial" w:eastAsia="Times New Roman" w:hAnsi="Arial" w:cs="Arial"/>
            <w:color w:val="222222"/>
            <w:sz w:val="23"/>
            <w:szCs w:val="23"/>
          </w:rPr>
          <w:t xml:space="preserve"> you can transpose a piece to either a lower or higher pitch. Try singing again until you find a key that suits your voice. For changing the key, you can be using a cap that allows you to keep the same fingering as the original.</w:t>
        </w:r>
      </w:ins>
    </w:p>
    <w:p w:rsidR="00BD646E" w:rsidRPr="00BD646E" w:rsidRDefault="00BD646E" w:rsidP="00BD646E">
      <w:pPr>
        <w:shd w:val="clear" w:color="auto" w:fill="FFFFFF"/>
        <w:spacing w:after="0" w:line="342" w:lineRule="atLeast"/>
        <w:textAlignment w:val="baseline"/>
        <w:outlineLvl w:val="3"/>
        <w:rPr>
          <w:ins w:id="34" w:author="Unknown"/>
          <w:rFonts w:ascii="Arial" w:eastAsia="Times New Roman" w:hAnsi="Arial" w:cs="Arial"/>
          <w:color w:val="222222"/>
          <w:sz w:val="29"/>
          <w:szCs w:val="29"/>
        </w:rPr>
      </w:pPr>
      <w:ins w:id="35" w:author="Unknown">
        <w:r w:rsidRPr="00BD646E">
          <w:rPr>
            <w:rFonts w:ascii="Arial" w:eastAsia="Times New Roman" w:hAnsi="Arial" w:cs="Arial"/>
            <w:b/>
            <w:bCs/>
            <w:i/>
            <w:iCs/>
            <w:color w:val="222222"/>
            <w:sz w:val="29"/>
            <w:szCs w:val="29"/>
            <w:bdr w:val="none" w:sz="0" w:space="0" w:color="auto" w:frame="1"/>
          </w:rPr>
          <w:t>9. Practice</w:t>
        </w:r>
      </w:ins>
    </w:p>
    <w:p w:rsidR="00BD646E" w:rsidRPr="00BD646E" w:rsidRDefault="00BD646E" w:rsidP="00BD646E">
      <w:pPr>
        <w:shd w:val="clear" w:color="auto" w:fill="FFFFFF"/>
        <w:spacing w:after="360" w:line="330" w:lineRule="atLeast"/>
        <w:textAlignment w:val="baseline"/>
        <w:rPr>
          <w:ins w:id="36" w:author="Unknown"/>
          <w:rFonts w:ascii="Arial" w:eastAsia="Times New Roman" w:hAnsi="Arial" w:cs="Arial"/>
          <w:color w:val="222222"/>
          <w:sz w:val="23"/>
          <w:szCs w:val="23"/>
        </w:rPr>
      </w:pPr>
      <w:ins w:id="37" w:author="Unknown">
        <w:r w:rsidRPr="00BD646E">
          <w:rPr>
            <w:rFonts w:ascii="Arial" w:eastAsia="Times New Roman" w:hAnsi="Arial" w:cs="Arial"/>
            <w:color w:val="222222"/>
            <w:sz w:val="23"/>
            <w:szCs w:val="23"/>
          </w:rPr>
          <w:t>The practice is the most important thing if you want to succeed in this challenge. You need to have the patience for this because none of us know something before start using it. It is depending on the skill that you have it and adding more and more song to your practice list. You constantly need to make different combinations of rhythms and find the one that you like. With the practice, you will find out and learned how to synchronize you’re playing with your vocals.</w:t>
        </w:r>
        <w:bookmarkStart w:id="38" w:name="_GoBack"/>
        <w:bookmarkEnd w:id="38"/>
      </w:ins>
    </w:p>
    <w:p w:rsidR="008C1309" w:rsidRDefault="008C1309"/>
    <w:sectPr w:rsidR="008C13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646E"/>
    <w:rsid w:val="001422A6"/>
    <w:rsid w:val="00437F6F"/>
    <w:rsid w:val="00565E44"/>
    <w:rsid w:val="008C1309"/>
    <w:rsid w:val="00BD646E"/>
    <w:rsid w:val="00DA00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BD646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D646E"/>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BD646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D646E"/>
    <w:rPr>
      <w:b/>
      <w:bCs/>
    </w:rPr>
  </w:style>
  <w:style w:type="character" w:styleId="Emphasis">
    <w:name w:val="Emphasis"/>
    <w:basedOn w:val="DefaultParagraphFont"/>
    <w:uiPriority w:val="20"/>
    <w:qFormat/>
    <w:rsid w:val="00BD646E"/>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BD646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D646E"/>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BD646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D646E"/>
    <w:rPr>
      <w:b/>
      <w:bCs/>
    </w:rPr>
  </w:style>
  <w:style w:type="character" w:styleId="Emphasis">
    <w:name w:val="Emphasis"/>
    <w:basedOn w:val="DefaultParagraphFont"/>
    <w:uiPriority w:val="20"/>
    <w:qFormat/>
    <w:rsid w:val="00BD646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9585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854</Words>
  <Characters>4871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HNC</dc:creator>
  <cp:lastModifiedBy>HNC</cp:lastModifiedBy>
  <cp:revision>2</cp:revision>
  <dcterms:created xsi:type="dcterms:W3CDTF">2020-02-25T04:39:00Z</dcterms:created>
  <dcterms:modified xsi:type="dcterms:W3CDTF">2020-02-25T05:31:00Z</dcterms:modified>
</cp:coreProperties>
</file>